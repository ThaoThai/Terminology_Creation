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7AEB1" w14:textId="77777777" w:rsidR="00C84E8A" w:rsidRPr="007C6CE6" w:rsidRDefault="00C84E8A" w:rsidP="00D8777C"/>
    <w:p w14:paraId="4D959517" w14:textId="77777777" w:rsidR="00C84E8A" w:rsidRPr="007C6CE6" w:rsidRDefault="00C84E8A">
      <w:pPr>
        <w:jc w:val="right"/>
      </w:pPr>
    </w:p>
    <w:p w14:paraId="7E85768F" w14:textId="77777777" w:rsidR="00C84E8A" w:rsidRPr="007C6CE6" w:rsidRDefault="00C84E8A">
      <w:pPr>
        <w:jc w:val="right"/>
      </w:pPr>
    </w:p>
    <w:p w14:paraId="612238AB" w14:textId="77777777" w:rsidR="00C84E8A" w:rsidRPr="007C6CE6" w:rsidRDefault="00C84E8A">
      <w:pPr>
        <w:jc w:val="right"/>
      </w:pPr>
    </w:p>
    <w:p w14:paraId="78E4E789" w14:textId="77777777" w:rsidR="00C84E8A" w:rsidRPr="007C6CE6" w:rsidRDefault="00155DD6">
      <w:pPr>
        <w:jc w:val="right"/>
      </w:pPr>
      <w:r w:rsidRPr="007C6CE6">
        <w:rPr>
          <w:noProof/>
        </w:rPr>
        <w:drawing>
          <wp:inline distT="0" distB="0" distL="0" distR="0" wp14:anchorId="5A3A5503" wp14:editId="0ADC3F17">
            <wp:extent cx="4533265" cy="11372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376CC" w14:textId="77777777" w:rsidR="00C84E8A" w:rsidRPr="007C6CE6" w:rsidRDefault="00C84E8A">
      <w:pPr>
        <w:jc w:val="right"/>
      </w:pPr>
    </w:p>
    <w:p w14:paraId="344125AF" w14:textId="77777777" w:rsidR="00C84E8A" w:rsidRPr="007C6CE6" w:rsidRDefault="00C84E8A">
      <w:pPr>
        <w:jc w:val="right"/>
      </w:pPr>
    </w:p>
    <w:p w14:paraId="424F7F8B" w14:textId="77777777" w:rsidR="00C84E8A" w:rsidRPr="007C6CE6" w:rsidRDefault="00C84E8A">
      <w:pPr>
        <w:jc w:val="right"/>
      </w:pPr>
    </w:p>
    <w:p w14:paraId="7EDCDC15" w14:textId="77777777" w:rsidR="00C84E8A" w:rsidRPr="007C6CE6" w:rsidRDefault="00C84E8A">
      <w:pPr>
        <w:jc w:val="right"/>
      </w:pPr>
    </w:p>
    <w:p w14:paraId="79F41F64" w14:textId="77777777" w:rsidR="00C84E8A" w:rsidRPr="007C6CE6" w:rsidRDefault="00C84E8A">
      <w:pPr>
        <w:jc w:val="right"/>
      </w:pPr>
    </w:p>
    <w:p w14:paraId="256532A5" w14:textId="77777777" w:rsidR="00C84E8A" w:rsidRPr="007C6CE6" w:rsidRDefault="00C84E8A">
      <w:pPr>
        <w:jc w:val="right"/>
      </w:pPr>
    </w:p>
    <w:p w14:paraId="3654AC66" w14:textId="77777777" w:rsidR="00C84E8A" w:rsidRPr="007C6CE6" w:rsidRDefault="00C84E8A">
      <w:pPr>
        <w:jc w:val="right"/>
      </w:pPr>
    </w:p>
    <w:p w14:paraId="69669154" w14:textId="77777777" w:rsidR="00C84E8A" w:rsidRPr="007C6CE6" w:rsidRDefault="00C84E8A">
      <w:pPr>
        <w:jc w:val="right"/>
      </w:pPr>
    </w:p>
    <w:p w14:paraId="1EE24046" w14:textId="77777777" w:rsidR="00C84E8A" w:rsidRPr="007C6CE6" w:rsidRDefault="00C84E8A">
      <w:pPr>
        <w:jc w:val="right"/>
      </w:pPr>
    </w:p>
    <w:p w14:paraId="68C88176" w14:textId="77777777" w:rsidR="00C84E8A" w:rsidRPr="007C6CE6" w:rsidRDefault="00C84E8A">
      <w:pPr>
        <w:jc w:val="right"/>
      </w:pPr>
    </w:p>
    <w:p w14:paraId="6F1B895F" w14:textId="77777777" w:rsidR="00C84E8A" w:rsidRPr="007C6CE6" w:rsidRDefault="00C84E8A">
      <w:pPr>
        <w:jc w:val="right"/>
      </w:pPr>
    </w:p>
    <w:p w14:paraId="0E71E4DF" w14:textId="77777777" w:rsidR="00C84E8A" w:rsidRPr="007C6CE6" w:rsidRDefault="00C84E8A">
      <w:pPr>
        <w:jc w:val="right"/>
      </w:pPr>
    </w:p>
    <w:p w14:paraId="4265ED18" w14:textId="77777777" w:rsidR="00C84E8A" w:rsidRPr="007C6CE6" w:rsidRDefault="00C84E8A">
      <w:pPr>
        <w:jc w:val="right"/>
      </w:pPr>
    </w:p>
    <w:p w14:paraId="5B458064" w14:textId="77777777" w:rsidR="00C84E8A" w:rsidRPr="007C6CE6" w:rsidRDefault="00C84E8A">
      <w:pPr>
        <w:jc w:val="right"/>
      </w:pPr>
    </w:p>
    <w:p w14:paraId="145B71E5" w14:textId="77777777" w:rsidR="00C84E8A" w:rsidRPr="007C6CE6" w:rsidRDefault="00C84E8A">
      <w:pPr>
        <w:jc w:val="right"/>
      </w:pPr>
    </w:p>
    <w:p w14:paraId="132D1172" w14:textId="77777777" w:rsidR="00C84E8A" w:rsidRPr="007C6CE6" w:rsidRDefault="00C84E8A">
      <w:pPr>
        <w:jc w:val="right"/>
      </w:pPr>
    </w:p>
    <w:p w14:paraId="4302FF2E" w14:textId="77777777" w:rsidR="00C84E8A" w:rsidRPr="007C6CE6" w:rsidRDefault="00155DD6" w:rsidP="001F3838">
      <w:pPr>
        <w:jc w:val="right"/>
        <w:outlineLvl w:val="0"/>
        <w:rPr>
          <w:sz w:val="72"/>
          <w:szCs w:val="72"/>
        </w:rPr>
      </w:pPr>
      <w:r w:rsidRPr="007C6CE6">
        <w:rPr>
          <w:sz w:val="72"/>
          <w:szCs w:val="72"/>
        </w:rPr>
        <w:t>Software Design</w:t>
      </w:r>
    </w:p>
    <w:p w14:paraId="65046D76" w14:textId="77777777" w:rsidR="00C84E8A" w:rsidRPr="007C6CE6" w:rsidRDefault="00155DD6" w:rsidP="001F3838">
      <w:pPr>
        <w:jc w:val="right"/>
        <w:outlineLvl w:val="0"/>
        <w:rPr>
          <w:sz w:val="72"/>
          <w:szCs w:val="72"/>
        </w:rPr>
      </w:pPr>
      <w:r w:rsidRPr="007C6CE6">
        <w:rPr>
          <w:sz w:val="72"/>
          <w:szCs w:val="72"/>
        </w:rPr>
        <w:t>Specification</w:t>
      </w:r>
    </w:p>
    <w:p w14:paraId="75E83B54" w14:textId="77777777" w:rsidR="00C84E8A" w:rsidRPr="007C6CE6" w:rsidRDefault="00C84E8A">
      <w:pPr>
        <w:jc w:val="right"/>
        <w:rPr>
          <w:sz w:val="72"/>
          <w:szCs w:val="72"/>
        </w:rPr>
      </w:pPr>
    </w:p>
    <w:p w14:paraId="69390232" w14:textId="77777777" w:rsidR="00C84E8A" w:rsidRPr="007C6CE6" w:rsidRDefault="00155DD6" w:rsidP="001F3838">
      <w:pPr>
        <w:jc w:val="right"/>
        <w:outlineLvl w:val="0"/>
        <w:rPr>
          <w:b/>
          <w:i/>
          <w:sz w:val="32"/>
          <w:szCs w:val="32"/>
        </w:rPr>
      </w:pPr>
      <w:r w:rsidRPr="007C6CE6">
        <w:rPr>
          <w:b/>
          <w:sz w:val="72"/>
          <w:szCs w:val="72"/>
        </w:rPr>
        <w:t>Terminology Creation</w:t>
      </w:r>
    </w:p>
    <w:p w14:paraId="4B161B98" w14:textId="77777777" w:rsidR="00C84E8A" w:rsidRPr="007C6CE6" w:rsidRDefault="00155DD6" w:rsidP="001F3838">
      <w:pPr>
        <w:jc w:val="right"/>
        <w:outlineLvl w:val="0"/>
        <w:rPr>
          <w:i/>
          <w:sz w:val="32"/>
          <w:szCs w:val="32"/>
        </w:rPr>
      </w:pPr>
      <w:r w:rsidRPr="007C6CE6">
        <w:rPr>
          <w:i/>
          <w:sz w:val="32"/>
          <w:szCs w:val="32"/>
        </w:rPr>
        <w:t>Thao Thai, Bikram Pokhrel, and Mary Hogan</w:t>
      </w:r>
    </w:p>
    <w:p w14:paraId="2A2D717C" w14:textId="74AE15CB" w:rsidR="00C84E8A" w:rsidRPr="007C6CE6" w:rsidRDefault="00155DD6" w:rsidP="001F3838">
      <w:pPr>
        <w:jc w:val="right"/>
        <w:outlineLvl w:val="0"/>
        <w:rPr>
          <w:i/>
          <w:sz w:val="32"/>
          <w:szCs w:val="32"/>
        </w:rPr>
      </w:pPr>
      <w:r w:rsidRPr="007C6CE6">
        <w:rPr>
          <w:i/>
          <w:sz w:val="32"/>
          <w:szCs w:val="32"/>
        </w:rPr>
        <w:t>Revision 1.</w:t>
      </w:r>
      <w:r w:rsidR="00FA38CC">
        <w:rPr>
          <w:i/>
          <w:sz w:val="32"/>
          <w:szCs w:val="32"/>
        </w:rPr>
        <w:t>1</w:t>
      </w:r>
    </w:p>
    <w:p w14:paraId="2C675EAA" w14:textId="77777777" w:rsidR="00C84E8A" w:rsidRPr="007C6CE6" w:rsidRDefault="00C84E8A">
      <w:pPr>
        <w:jc w:val="right"/>
        <w:rPr>
          <w:b/>
          <w:sz w:val="36"/>
        </w:rPr>
      </w:pPr>
    </w:p>
    <w:p w14:paraId="14A77794" w14:textId="77777777" w:rsidR="00C84E8A" w:rsidRPr="007C6CE6" w:rsidRDefault="00C84E8A">
      <w:pPr>
        <w:jc w:val="right"/>
        <w:rPr>
          <w:b/>
          <w:sz w:val="36"/>
        </w:rPr>
      </w:pPr>
    </w:p>
    <w:p w14:paraId="77A317BE" w14:textId="77777777" w:rsidR="00C84E8A" w:rsidRPr="007C6CE6" w:rsidRDefault="00C84E8A">
      <w:pPr>
        <w:jc w:val="right"/>
        <w:rPr>
          <w:b/>
          <w:sz w:val="36"/>
        </w:rPr>
      </w:pPr>
    </w:p>
    <w:p w14:paraId="46D2CFF4" w14:textId="77777777" w:rsidR="00C84E8A" w:rsidRPr="007C6CE6" w:rsidRDefault="00C84E8A">
      <w:pPr>
        <w:jc w:val="right"/>
      </w:pPr>
    </w:p>
    <w:p w14:paraId="2080AE44" w14:textId="77777777" w:rsidR="00C84E8A" w:rsidRPr="007C6CE6" w:rsidRDefault="00C84E8A">
      <w:pPr>
        <w:jc w:val="right"/>
      </w:pPr>
    </w:p>
    <w:p w14:paraId="771F38D2" w14:textId="6DAABDB2" w:rsidR="005B1B34" w:rsidRPr="007C6CE6" w:rsidRDefault="005B1B34" w:rsidP="001F3838">
      <w:pPr>
        <w:outlineLvl w:val="0"/>
        <w:rPr>
          <w:b/>
          <w:sz w:val="36"/>
        </w:rPr>
      </w:pPr>
      <w:r w:rsidRPr="007C6CE6">
        <w:rPr>
          <w:b/>
          <w:sz w:val="36"/>
        </w:rPr>
        <w:t>Table of Contents</w:t>
      </w:r>
    </w:p>
    <w:p w14:paraId="3FA9FB6C" w14:textId="77777777" w:rsidR="005B1B34" w:rsidRPr="007C6CE6" w:rsidRDefault="005B1B34" w:rsidP="005B1B34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289E3A99" w14:textId="45C7184F" w:rsidR="00FA38CC" w:rsidRDefault="00FA38CC" w:rsidP="00FA38CC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</w:pPr>
      <w:r w:rsidRPr="00FA38CC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604E50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Description.……………………………………………………………………</w:t>
      </w:r>
      <w:r w:rsidR="00604E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………3</w:t>
      </w:r>
    </w:p>
    <w:p w14:paraId="66DF946C" w14:textId="4951FE2E" w:rsidR="00C84E8A" w:rsidRPr="007C6CE6" w:rsidRDefault="00FA38CC" w:rsidP="001F3838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2E78CA" w:rsidRPr="007C6CE6">
        <w:rPr>
          <w:rFonts w:ascii="Times New Roman" w:hAnsi="Times New Roman" w:cs="Times New Roman"/>
        </w:rPr>
        <w:t>Components</w:t>
      </w:r>
      <w:r w:rsidR="005B1B34" w:rsidRPr="007C6CE6">
        <w:rPr>
          <w:rFonts w:ascii="Times New Roman" w:hAnsi="Times New Roman" w:cs="Times New Roman"/>
        </w:rPr>
        <w:t>…</w:t>
      </w:r>
      <w:r w:rsidR="001B391D" w:rsidRPr="007C6CE6">
        <w:rPr>
          <w:rFonts w:ascii="Times New Roman" w:hAnsi="Times New Roman" w:cs="Times New Roman"/>
        </w:rPr>
        <w:t>…………………………………………………………………………………</w:t>
      </w:r>
      <w:ins w:id="0" w:author="Hogan, Mark (ELS-STL)" w:date="2016-10-06T22:30:00Z">
        <w:r w:rsidR="0031143C" w:rsidRPr="007C6CE6">
          <w:rPr>
            <w:rFonts w:ascii="Times New Roman" w:hAnsi="Times New Roman" w:cs="Times New Roman"/>
          </w:rPr>
          <w:t>.</w:t>
        </w:r>
      </w:ins>
      <w:r w:rsidR="00604E50">
        <w:rPr>
          <w:rFonts w:ascii="Times New Roman" w:hAnsi="Times New Roman" w:cs="Times New Roman"/>
        </w:rPr>
        <w:t>4</w:t>
      </w:r>
      <w:del w:id="1" w:author="Hogan, Mark (ELS-STL)" w:date="2016-10-06T22:29:00Z">
        <w:r w:rsidR="001B391D" w:rsidRPr="007C6CE6" w:rsidDel="001B391D">
          <w:rPr>
            <w:rFonts w:ascii="Times New Roman" w:hAnsi="Times New Roman" w:cs="Times New Roman"/>
          </w:rPr>
          <w:delText>1</w:delText>
        </w:r>
      </w:del>
    </w:p>
    <w:p w14:paraId="760E9B26" w14:textId="531C1DB9" w:rsidR="005B1B34" w:rsidRPr="007C6CE6" w:rsidRDefault="00FA38CC" w:rsidP="005B1B34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5B1B34" w:rsidRPr="007C6CE6">
        <w:rPr>
          <w:rFonts w:ascii="Times New Roman" w:hAnsi="Times New Roman" w:cs="Times New Roman"/>
        </w:rPr>
        <w:t xml:space="preserve">.1 </w:t>
      </w:r>
      <w:r w:rsidR="00D34A30">
        <w:rPr>
          <w:rFonts w:ascii="Times New Roman" w:hAnsi="Times New Roman" w:cs="Times New Roman"/>
        </w:rPr>
        <w:t>Algorithm</w:t>
      </w:r>
      <w:r w:rsidR="002E78CA" w:rsidRPr="007C6CE6">
        <w:rPr>
          <w:rFonts w:ascii="Times New Roman" w:hAnsi="Times New Roman" w:cs="Times New Roman"/>
        </w:rPr>
        <w:t>..</w:t>
      </w:r>
      <w:ins w:id="2" w:author="Hogan, Mark (ELS-STL)" w:date="2016-10-06T22:29:00Z">
        <w:r w:rsidR="0031143C" w:rsidRPr="007C6CE6">
          <w:rPr>
            <w:rFonts w:ascii="Times New Roman" w:hAnsi="Times New Roman" w:cs="Times New Roman"/>
          </w:rPr>
          <w:t>………………………………………………</w:t>
        </w:r>
      </w:ins>
      <w:ins w:id="3" w:author="Hogan, Mark (ELS-STL)" w:date="2016-10-06T22:30:00Z">
        <w:r w:rsidR="0031143C" w:rsidRPr="007C6CE6">
          <w:rPr>
            <w:rFonts w:ascii="Times New Roman" w:hAnsi="Times New Roman" w:cs="Times New Roman"/>
          </w:rPr>
          <w:t>……………………………</w:t>
        </w:r>
      </w:ins>
      <w:r w:rsidR="00D34A30">
        <w:rPr>
          <w:rFonts w:ascii="Times New Roman" w:hAnsi="Times New Roman" w:cs="Times New Roman"/>
        </w:rPr>
        <w:t>...</w:t>
      </w:r>
      <w:ins w:id="4" w:author="Hogan, Mark (ELS-STL)" w:date="2016-10-06T22:30:00Z">
        <w:r w:rsidR="0031143C" w:rsidRPr="007C6CE6">
          <w:rPr>
            <w:rFonts w:ascii="Times New Roman" w:hAnsi="Times New Roman" w:cs="Times New Roman"/>
          </w:rPr>
          <w:t>…</w:t>
        </w:r>
      </w:ins>
      <w:r w:rsidR="00604E50">
        <w:rPr>
          <w:rFonts w:ascii="Times New Roman" w:hAnsi="Times New Roman" w:cs="Times New Roman"/>
        </w:rPr>
        <w:t>4</w:t>
      </w:r>
    </w:p>
    <w:p w14:paraId="538F997A" w14:textId="2163ACFF" w:rsidR="005B1B34" w:rsidRPr="007C6CE6" w:rsidRDefault="00FA38CC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  <w:pPrChange w:id="5" w:author="Hogan, Mark (ELS-STL)" w:date="2016-10-06T22:30:00Z">
          <w:pPr>
            <w:pStyle w:val="ListBullet"/>
            <w:numPr>
              <w:numId w:val="0"/>
            </w:numPr>
            <w:tabs>
              <w:tab w:val="clear" w:pos="360"/>
            </w:tabs>
            <w:spacing w:line="480" w:lineRule="auto"/>
            <w:ind w:left="0" w:firstLine="0"/>
          </w:pPr>
        </w:pPrChange>
      </w:pPr>
      <w:r>
        <w:rPr>
          <w:rFonts w:ascii="Times New Roman" w:hAnsi="Times New Roman" w:cs="Times New Roman"/>
        </w:rPr>
        <w:tab/>
        <w:t>2</w:t>
      </w:r>
      <w:r w:rsidR="005B1B34" w:rsidRPr="007C6CE6">
        <w:rPr>
          <w:rFonts w:ascii="Times New Roman" w:hAnsi="Times New Roman" w:cs="Times New Roman"/>
        </w:rPr>
        <w:t>.2</w:t>
      </w:r>
      <w:r w:rsidR="00D34A30">
        <w:rPr>
          <w:rFonts w:ascii="Times New Roman" w:hAnsi="Times New Roman" w:cs="Times New Roman"/>
        </w:rPr>
        <w:t xml:space="preserve"> Database</w:t>
      </w:r>
      <w:r w:rsidR="002E78CA" w:rsidRPr="007C6CE6">
        <w:rPr>
          <w:rFonts w:ascii="Times New Roman" w:hAnsi="Times New Roman" w:cs="Times New Roman"/>
        </w:rPr>
        <w:t>...</w:t>
      </w:r>
      <w:ins w:id="6" w:author="Hogan, Mark (ELS-STL)" w:date="2016-10-06T22:30:00Z">
        <w:r w:rsidR="0031143C" w:rsidRPr="007C6CE6">
          <w:rPr>
            <w:rFonts w:ascii="Times New Roman" w:hAnsi="Times New Roman" w:cs="Times New Roman"/>
          </w:rPr>
          <w:t>…………….…………………………………………………………………</w:t>
        </w:r>
      </w:ins>
      <w:r w:rsidR="00D34A30">
        <w:rPr>
          <w:rFonts w:ascii="Times New Roman" w:hAnsi="Times New Roman" w:cs="Times New Roman"/>
        </w:rPr>
        <w:t>..</w:t>
      </w:r>
      <w:r>
        <w:rPr>
          <w:rFonts w:ascii="Times New Roman" w:hAnsi="Times New Roman" w:cs="Times New Roman"/>
        </w:rPr>
        <w:t>.</w:t>
      </w:r>
      <w:r w:rsidR="00D34A30">
        <w:rPr>
          <w:rFonts w:ascii="Times New Roman" w:hAnsi="Times New Roman" w:cs="Times New Roman"/>
        </w:rPr>
        <w:t>6</w:t>
      </w:r>
    </w:p>
    <w:p w14:paraId="5BA98B7D" w14:textId="6E782B33" w:rsidR="005B1B34" w:rsidRPr="007C6CE6" w:rsidRDefault="00FA38CC" w:rsidP="0031143C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</w:t>
      </w:r>
      <w:r w:rsidR="002E78CA" w:rsidRPr="007C6CE6">
        <w:rPr>
          <w:rFonts w:ascii="Times New Roman" w:hAnsi="Times New Roman" w:cs="Times New Roman"/>
        </w:rPr>
        <w:t xml:space="preserve">.3 </w:t>
      </w:r>
      <w:r w:rsidR="002C2088" w:rsidRPr="007C6CE6">
        <w:rPr>
          <w:rFonts w:ascii="Times New Roman" w:hAnsi="Times New Roman" w:cs="Times New Roman"/>
        </w:rPr>
        <w:t>Website…</w:t>
      </w:r>
      <w:r w:rsidR="0031143C" w:rsidRPr="007C6CE6">
        <w:rPr>
          <w:rFonts w:ascii="Times New Roman" w:hAnsi="Times New Roman" w:cs="Times New Roman"/>
        </w:rPr>
        <w:t>…………</w:t>
      </w:r>
      <w:r w:rsidR="00222442" w:rsidRPr="007C6CE6">
        <w:rPr>
          <w:rFonts w:ascii="Times New Roman" w:hAnsi="Times New Roman" w:cs="Times New Roman"/>
        </w:rPr>
        <w:t>.</w:t>
      </w:r>
      <w:r w:rsidR="0031143C" w:rsidRPr="007C6CE6">
        <w:rPr>
          <w:rFonts w:ascii="Times New Roman" w:hAnsi="Times New Roman" w:cs="Times New Roman"/>
        </w:rPr>
        <w:t>……</w:t>
      </w:r>
      <w:del w:id="7" w:author="Hogan, Mark (ELS-STL)" w:date="2016-10-06T22:30:00Z">
        <w:r w:rsidR="0031143C" w:rsidRPr="007C6CE6" w:rsidDel="0031143C">
          <w:rPr>
            <w:rFonts w:ascii="Times New Roman" w:hAnsi="Times New Roman" w:cs="Times New Roman"/>
          </w:rPr>
          <w:delText>…..</w:delText>
        </w:r>
      </w:del>
      <w:ins w:id="8" w:author="Hogan, Mark (ELS-STL)" w:date="2016-10-06T22:30:00Z">
        <w:r w:rsidR="0031143C" w:rsidRPr="007C6CE6">
          <w:rPr>
            <w:rFonts w:ascii="Times New Roman" w:hAnsi="Times New Roman" w:cs="Times New Roman"/>
          </w:rPr>
          <w:t>….</w:t>
        </w:r>
      </w:ins>
      <w:r w:rsidR="0031143C" w:rsidRPr="007C6CE6">
        <w:rPr>
          <w:rFonts w:ascii="Times New Roman" w:hAnsi="Times New Roman" w:cs="Times New Roman"/>
        </w:rPr>
        <w:t>……………….……………………………………………</w:t>
      </w:r>
      <w:ins w:id="9" w:author="Hogan, Mark (ELS-STL)" w:date="2016-10-06T22:31:00Z">
        <w:r w:rsidR="0031143C" w:rsidRPr="007C6CE6">
          <w:rPr>
            <w:rFonts w:ascii="Times New Roman" w:hAnsi="Times New Roman" w:cs="Times New Roman"/>
          </w:rPr>
          <w:t>.</w:t>
        </w:r>
      </w:ins>
      <w:r w:rsidR="00604E50">
        <w:rPr>
          <w:rFonts w:ascii="Times New Roman" w:hAnsi="Times New Roman" w:cs="Times New Roman"/>
        </w:rPr>
        <w:t>6</w:t>
      </w:r>
    </w:p>
    <w:p w14:paraId="7E1190ED" w14:textId="7F0F352C" w:rsidR="005B1B34" w:rsidRPr="007C6CE6" w:rsidRDefault="00FA38CC" w:rsidP="001F3838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5B1B34" w:rsidRPr="007C6CE6">
        <w:rPr>
          <w:rFonts w:ascii="Times New Roman" w:hAnsi="Times New Roman" w:cs="Times New Roman"/>
        </w:rPr>
        <w:t xml:space="preserve">. </w:t>
      </w:r>
      <w:r w:rsidR="002C22B9" w:rsidRPr="007C6CE6">
        <w:rPr>
          <w:rFonts w:ascii="Times New Roman" w:hAnsi="Times New Roman" w:cs="Times New Roman"/>
        </w:rPr>
        <w:t>Third Party Technologies</w:t>
      </w:r>
      <w:r w:rsidR="00222442" w:rsidRPr="007C6CE6">
        <w:rPr>
          <w:rFonts w:ascii="Times New Roman" w:hAnsi="Times New Roman" w:cs="Times New Roman"/>
        </w:rPr>
        <w:t>..</w:t>
      </w:r>
      <w:r w:rsidR="002C22B9" w:rsidRPr="007C6CE6">
        <w:rPr>
          <w:rFonts w:ascii="Times New Roman" w:hAnsi="Times New Roman" w:cs="Times New Roman"/>
        </w:rPr>
        <w:t>.</w:t>
      </w:r>
      <w:ins w:id="10" w:author="Hogan, Mark (ELS-STL)" w:date="2016-10-06T22:31:00Z">
        <w:r w:rsidR="0031143C" w:rsidRPr="007C6CE6">
          <w:rPr>
            <w:rFonts w:ascii="Times New Roman" w:hAnsi="Times New Roman" w:cs="Times New Roman"/>
          </w:rPr>
          <w:t>…………………………………………………………………….</w:t>
        </w:r>
      </w:ins>
      <w:r>
        <w:rPr>
          <w:rFonts w:ascii="Times New Roman" w:hAnsi="Times New Roman" w:cs="Times New Roman"/>
        </w:rPr>
        <w:t>.</w:t>
      </w:r>
      <w:r w:rsidR="00533578">
        <w:rPr>
          <w:rFonts w:ascii="Times New Roman" w:hAnsi="Times New Roman" w:cs="Times New Roman"/>
        </w:rPr>
        <w:t>7</w:t>
      </w:r>
    </w:p>
    <w:p w14:paraId="44105C4C" w14:textId="2C8D1814" w:rsidR="005B1B34" w:rsidRPr="007C6CE6" w:rsidRDefault="00FA38CC">
      <w:pPr>
        <w:pStyle w:val="ListBullet"/>
        <w:numPr>
          <w:ilvl w:val="0"/>
          <w:numId w:val="0"/>
        </w:numPr>
        <w:spacing w:line="480" w:lineRule="auto"/>
        <w:ind w:left="360" w:hanging="360"/>
        <w:outlineLvl w:val="0"/>
        <w:rPr>
          <w:rFonts w:ascii="Times New Roman" w:hAnsi="Times New Roman" w:cs="Times New Roman"/>
        </w:rPr>
        <w:pPrChange w:id="11" w:author="Hogan, Mark (ELS-STL)" w:date="2016-10-06T22:32:00Z">
          <w:pPr>
            <w:pStyle w:val="ListBullet"/>
            <w:numPr>
              <w:numId w:val="0"/>
            </w:numPr>
            <w:tabs>
              <w:tab w:val="clear" w:pos="360"/>
            </w:tabs>
            <w:spacing w:line="480" w:lineRule="auto"/>
            <w:ind w:left="0" w:firstLine="0"/>
          </w:pPr>
        </w:pPrChange>
      </w:pPr>
      <w:r>
        <w:rPr>
          <w:rFonts w:ascii="Times New Roman" w:hAnsi="Times New Roman" w:cs="Times New Roman"/>
        </w:rPr>
        <w:t>4</w:t>
      </w:r>
      <w:r w:rsidR="00222442" w:rsidRPr="007C6CE6">
        <w:rPr>
          <w:rFonts w:ascii="Times New Roman" w:hAnsi="Times New Roman" w:cs="Times New Roman"/>
        </w:rPr>
        <w:t>. Timeline……</w:t>
      </w:r>
      <w:ins w:id="12" w:author="Hogan, Mark (ELS-STL)" w:date="2016-10-06T22:32:00Z">
        <w:r w:rsidR="0031143C" w:rsidRPr="007C6CE6">
          <w:rPr>
            <w:rFonts w:ascii="Times New Roman" w:hAnsi="Times New Roman" w:cs="Times New Roman"/>
          </w:rPr>
          <w:t>…………………………………………………………………………………...</w:t>
        </w:r>
      </w:ins>
      <w:r w:rsidR="00D34A30">
        <w:rPr>
          <w:rFonts w:ascii="Times New Roman" w:hAnsi="Times New Roman" w:cs="Times New Roman"/>
        </w:rPr>
        <w:t>7</w:t>
      </w:r>
    </w:p>
    <w:p w14:paraId="2A4DCFC6" w14:textId="77777777" w:rsidR="00C84E8A" w:rsidRPr="007C6CE6" w:rsidRDefault="00C84E8A">
      <w:pPr>
        <w:jc w:val="right"/>
      </w:pPr>
    </w:p>
    <w:p w14:paraId="16ADC33C" w14:textId="77777777" w:rsidR="00222442" w:rsidRPr="007C6CE6" w:rsidRDefault="00222442">
      <w:pPr>
        <w:jc w:val="right"/>
      </w:pPr>
    </w:p>
    <w:p w14:paraId="4C204461" w14:textId="77777777" w:rsidR="00222442" w:rsidRPr="007C6CE6" w:rsidRDefault="00222442">
      <w:pPr>
        <w:jc w:val="right"/>
      </w:pPr>
    </w:p>
    <w:p w14:paraId="7384CD35" w14:textId="77777777" w:rsidR="00222442" w:rsidRPr="007C6CE6" w:rsidRDefault="00222442">
      <w:pPr>
        <w:jc w:val="right"/>
      </w:pPr>
    </w:p>
    <w:p w14:paraId="0D112B3D" w14:textId="77777777" w:rsidR="00222442" w:rsidRPr="007C6CE6" w:rsidRDefault="00222442">
      <w:pPr>
        <w:jc w:val="right"/>
      </w:pPr>
    </w:p>
    <w:p w14:paraId="3EACB1B8" w14:textId="77777777" w:rsidR="00222442" w:rsidRPr="007C6CE6" w:rsidRDefault="00222442">
      <w:pPr>
        <w:jc w:val="right"/>
      </w:pPr>
    </w:p>
    <w:p w14:paraId="294E5ADE" w14:textId="77777777" w:rsidR="00222442" w:rsidRPr="007C6CE6" w:rsidRDefault="00222442">
      <w:pPr>
        <w:jc w:val="right"/>
      </w:pPr>
    </w:p>
    <w:p w14:paraId="317EFB5B" w14:textId="77777777" w:rsidR="00222442" w:rsidRPr="007C6CE6" w:rsidRDefault="00222442">
      <w:pPr>
        <w:jc w:val="right"/>
      </w:pPr>
    </w:p>
    <w:p w14:paraId="5E5720B7" w14:textId="77777777" w:rsidR="00222442" w:rsidRPr="007C6CE6" w:rsidRDefault="00222442">
      <w:pPr>
        <w:jc w:val="right"/>
      </w:pPr>
    </w:p>
    <w:p w14:paraId="79F1A4F6" w14:textId="77777777" w:rsidR="00222442" w:rsidRPr="007C6CE6" w:rsidRDefault="00222442">
      <w:pPr>
        <w:jc w:val="right"/>
      </w:pPr>
    </w:p>
    <w:p w14:paraId="65954C51" w14:textId="77777777" w:rsidR="00222442" w:rsidRPr="007C6CE6" w:rsidRDefault="00222442">
      <w:pPr>
        <w:jc w:val="right"/>
      </w:pPr>
    </w:p>
    <w:p w14:paraId="2B9DBD3B" w14:textId="77777777" w:rsidR="00222442" w:rsidRPr="007C6CE6" w:rsidRDefault="00222442">
      <w:pPr>
        <w:jc w:val="right"/>
      </w:pPr>
    </w:p>
    <w:p w14:paraId="57006F5F" w14:textId="77777777" w:rsidR="00222442" w:rsidRPr="007C6CE6" w:rsidRDefault="00222442">
      <w:pPr>
        <w:jc w:val="right"/>
      </w:pPr>
    </w:p>
    <w:p w14:paraId="1F0945E0" w14:textId="77777777" w:rsidR="00222442" w:rsidRPr="007C6CE6" w:rsidRDefault="00222442">
      <w:pPr>
        <w:jc w:val="right"/>
      </w:pPr>
    </w:p>
    <w:p w14:paraId="594AF7EC" w14:textId="77777777" w:rsidR="00222442" w:rsidRPr="007C6CE6" w:rsidRDefault="00222442">
      <w:pPr>
        <w:jc w:val="right"/>
      </w:pPr>
    </w:p>
    <w:p w14:paraId="23655282" w14:textId="77777777" w:rsidR="00222442" w:rsidRPr="007C6CE6" w:rsidRDefault="00222442">
      <w:pPr>
        <w:jc w:val="right"/>
      </w:pPr>
    </w:p>
    <w:p w14:paraId="4773FE41" w14:textId="77777777" w:rsidR="00222442" w:rsidRPr="007C6CE6" w:rsidRDefault="00222442">
      <w:pPr>
        <w:jc w:val="right"/>
      </w:pPr>
    </w:p>
    <w:p w14:paraId="6A5A5A49" w14:textId="77777777" w:rsidR="00222442" w:rsidRPr="007C6CE6" w:rsidRDefault="00222442" w:rsidP="00222442"/>
    <w:p w14:paraId="43BB9730" w14:textId="77777777" w:rsidR="00222442" w:rsidRPr="007C6CE6" w:rsidRDefault="00222442" w:rsidP="00222442"/>
    <w:p w14:paraId="0AB2D411" w14:textId="77777777" w:rsidR="00222442" w:rsidRPr="007C6CE6" w:rsidRDefault="00222442" w:rsidP="00222442"/>
    <w:p w14:paraId="3843C509" w14:textId="77777777" w:rsidR="00222442" w:rsidRPr="007C6CE6" w:rsidRDefault="00222442" w:rsidP="00222442"/>
    <w:p w14:paraId="1AEAC456" w14:textId="77777777" w:rsidR="00222442" w:rsidRPr="007C6CE6" w:rsidRDefault="00222442" w:rsidP="00222442"/>
    <w:p w14:paraId="586FF095" w14:textId="77777777" w:rsidR="00222442" w:rsidRPr="007C6CE6" w:rsidRDefault="00222442" w:rsidP="00222442"/>
    <w:p w14:paraId="7206C3AB" w14:textId="77777777" w:rsidR="00222442" w:rsidRPr="007C6CE6" w:rsidRDefault="00222442" w:rsidP="00222442"/>
    <w:p w14:paraId="53C03FA7" w14:textId="77777777" w:rsidR="00222442" w:rsidRPr="007C6CE6" w:rsidRDefault="00222442" w:rsidP="00222442"/>
    <w:p w14:paraId="291E7EDD" w14:textId="77777777" w:rsidR="00222442" w:rsidRPr="007C6CE6" w:rsidRDefault="00222442" w:rsidP="00222442"/>
    <w:p w14:paraId="11F59A9C" w14:textId="77777777" w:rsidR="00222442" w:rsidRPr="007C6CE6" w:rsidRDefault="00222442" w:rsidP="00222442"/>
    <w:p w14:paraId="428B0C5C" w14:textId="77777777" w:rsidR="00222442" w:rsidRPr="007C6CE6" w:rsidRDefault="00222442" w:rsidP="00222442"/>
    <w:p w14:paraId="3097C871" w14:textId="77777777" w:rsidR="00222442" w:rsidRPr="007C6CE6" w:rsidRDefault="00222442" w:rsidP="00222442"/>
    <w:p w14:paraId="5D5D70D6" w14:textId="76583BEB" w:rsidR="00222442" w:rsidRPr="001F1CE6" w:rsidRDefault="00FA38CC" w:rsidP="00222442">
      <w:pPr>
        <w:rPr>
          <w:b/>
          <w:sz w:val="36"/>
        </w:rPr>
      </w:pPr>
      <w:r w:rsidRPr="001F1CE6">
        <w:rPr>
          <w:b/>
          <w:sz w:val="36"/>
        </w:rPr>
        <w:t>Section 1 – Project Description</w:t>
      </w:r>
    </w:p>
    <w:p w14:paraId="7C557AE2" w14:textId="77777777" w:rsidR="00FA38CC" w:rsidRDefault="00FA38CC" w:rsidP="00222442"/>
    <w:p w14:paraId="31FF8C5A" w14:textId="37F3F76E" w:rsidR="00FA38CC" w:rsidRPr="00FA38CC" w:rsidRDefault="00FA38CC" w:rsidP="00222442">
      <w:pPr>
        <w:rPr>
          <w:b/>
        </w:rPr>
      </w:pPr>
      <w:r w:rsidRPr="00FA38CC">
        <w:rPr>
          <w:b/>
        </w:rPr>
        <w:t>1.1 Project</w:t>
      </w:r>
    </w:p>
    <w:p w14:paraId="33B8146A" w14:textId="25681765" w:rsidR="00FA38CC" w:rsidRDefault="00FA38CC" w:rsidP="00222442">
      <w:r>
        <w:t>Terminology Creation</w:t>
      </w:r>
    </w:p>
    <w:p w14:paraId="25564EC4" w14:textId="77777777" w:rsidR="00FA38CC" w:rsidRDefault="00FA38CC" w:rsidP="00222442"/>
    <w:p w14:paraId="7B187D35" w14:textId="75884972" w:rsidR="00FA38CC" w:rsidRDefault="00FA38CC" w:rsidP="00222442">
      <w:pPr>
        <w:rPr>
          <w:b/>
        </w:rPr>
      </w:pPr>
      <w:r w:rsidRPr="00FA38CC">
        <w:rPr>
          <w:b/>
        </w:rPr>
        <w:t>1.2 Description</w:t>
      </w:r>
    </w:p>
    <w:p w14:paraId="2D33DDE9" w14:textId="77777777" w:rsidR="000A6F29" w:rsidRPr="00FA38CC" w:rsidRDefault="000A6F29" w:rsidP="00222442">
      <w:pPr>
        <w:rPr>
          <w:b/>
        </w:rPr>
      </w:pPr>
    </w:p>
    <w:p w14:paraId="33B464FC" w14:textId="5B7397F1" w:rsidR="00FA38CC" w:rsidRDefault="00FA38CC" w:rsidP="00FA38CC">
      <w:r>
        <w:t>There is a lack of translation for technical terminologies in the World Wide Web. As a solution to this problem, we come up with Terminology Creation. Terminology Creation is a</w:t>
      </w:r>
      <w:r w:rsidR="001F1CE6">
        <w:t xml:space="preserve"> web</w:t>
      </w:r>
      <w:r>
        <w:t xml:space="preserve"> user-interface</w:t>
      </w:r>
      <w:r w:rsidR="001F1CE6">
        <w:t xml:space="preserve"> translator</w:t>
      </w:r>
      <w:r>
        <w:t xml:space="preserve"> that takes an English technical terminology from the user and provides the corresponding translation of it in a given language. </w:t>
      </w:r>
      <w:r w:rsidR="001F1CE6" w:rsidRPr="001C4E2A">
        <w:t xml:space="preserve">Users will also be able to input their own translation of technical terms in the languages that they are fluent in. </w:t>
      </w:r>
      <w:r>
        <w:t xml:space="preserve">In addition, a user </w:t>
      </w:r>
      <w:r w:rsidR="001F1CE6">
        <w:t xml:space="preserve">can edit </w:t>
      </w:r>
      <w:r w:rsidR="00C16F78">
        <w:t>a</w:t>
      </w:r>
      <w:r w:rsidR="001F1CE6">
        <w:t xml:space="preserve"> translation</w:t>
      </w:r>
      <w:r w:rsidR="00CD4522">
        <w:t xml:space="preserve"> to </w:t>
      </w:r>
      <w:r w:rsidR="00C16F78">
        <w:t xml:space="preserve">a </w:t>
      </w:r>
      <w:r w:rsidR="001F1CE6">
        <w:t xml:space="preserve">more fitting </w:t>
      </w:r>
      <w:r w:rsidR="00C16F78">
        <w:t>foreign term</w:t>
      </w:r>
      <w:r w:rsidR="001F1CE6">
        <w:t xml:space="preserve"> if they see fit. Terminology Creation connects the user </w:t>
      </w:r>
      <w:r w:rsidR="00C16F78">
        <w:t>not only through web user interface but also the d</w:t>
      </w:r>
      <w:r w:rsidR="00D8777C">
        <w:t>atabase</w:t>
      </w:r>
      <w:r w:rsidR="00C16F78">
        <w:t>.</w:t>
      </w:r>
      <w:r w:rsidR="001F1CE6">
        <w:t xml:space="preserve"> </w:t>
      </w:r>
    </w:p>
    <w:p w14:paraId="64BEB50E" w14:textId="77777777" w:rsidR="00222442" w:rsidRDefault="00222442" w:rsidP="00222442"/>
    <w:p w14:paraId="6C993C6B" w14:textId="77777777" w:rsidR="001F1CE6" w:rsidRDefault="001F1CE6" w:rsidP="00222442"/>
    <w:p w14:paraId="08768989" w14:textId="502A9BC3" w:rsidR="00FA38CC" w:rsidRDefault="00FA38CC" w:rsidP="00222442">
      <w:pPr>
        <w:rPr>
          <w:b/>
        </w:rPr>
      </w:pPr>
      <w:r>
        <w:rPr>
          <w:b/>
        </w:rPr>
        <w:t>1.3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140"/>
        <w:gridCol w:w="3865"/>
      </w:tblGrid>
      <w:tr w:rsidR="00C16F78" w14:paraId="0428F2DC" w14:textId="77777777" w:rsidTr="00DD2922">
        <w:tc>
          <w:tcPr>
            <w:tcW w:w="1345" w:type="dxa"/>
            <w:shd w:val="clear" w:color="auto" w:fill="D0CECE" w:themeFill="background2" w:themeFillShade="E6"/>
          </w:tcPr>
          <w:p w14:paraId="4E5854CF" w14:textId="793D7504" w:rsidR="00FA38CC" w:rsidRDefault="00FA38CC" w:rsidP="0022244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40" w:type="dxa"/>
            <w:shd w:val="clear" w:color="auto" w:fill="D0CECE" w:themeFill="background2" w:themeFillShade="E6"/>
          </w:tcPr>
          <w:p w14:paraId="2DBA6D3B" w14:textId="45BF1988" w:rsidR="00FA38CC" w:rsidRDefault="00FA38CC" w:rsidP="00222442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3865" w:type="dxa"/>
            <w:shd w:val="clear" w:color="auto" w:fill="D0CECE" w:themeFill="background2" w:themeFillShade="E6"/>
          </w:tcPr>
          <w:p w14:paraId="63FD36B7" w14:textId="04E885FE" w:rsidR="00FA38CC" w:rsidRDefault="00FA38CC" w:rsidP="00222442">
            <w:pPr>
              <w:rPr>
                <w:b/>
              </w:rPr>
            </w:pPr>
            <w:r>
              <w:rPr>
                <w:b/>
              </w:rPr>
              <w:t>Author(s)</w:t>
            </w:r>
          </w:p>
        </w:tc>
      </w:tr>
      <w:tr w:rsidR="00FA38CC" w14:paraId="62B6E93A" w14:textId="77777777" w:rsidTr="00FA38CC">
        <w:trPr>
          <w:trHeight w:val="323"/>
        </w:trPr>
        <w:tc>
          <w:tcPr>
            <w:tcW w:w="1345" w:type="dxa"/>
          </w:tcPr>
          <w:p w14:paraId="31F9965F" w14:textId="64C64E6B" w:rsidR="00FA38CC" w:rsidRPr="00FA38CC" w:rsidRDefault="00FA38CC" w:rsidP="00222442">
            <w:r>
              <w:t>10/6/2016</w:t>
            </w:r>
          </w:p>
        </w:tc>
        <w:tc>
          <w:tcPr>
            <w:tcW w:w="4140" w:type="dxa"/>
          </w:tcPr>
          <w:p w14:paraId="4F0A9A0B" w14:textId="4F0D16F0" w:rsidR="00FA38CC" w:rsidRPr="00FA38CC" w:rsidRDefault="00FA38CC" w:rsidP="00222442">
            <w:r>
              <w:t>Requirement Document</w:t>
            </w:r>
          </w:p>
        </w:tc>
        <w:tc>
          <w:tcPr>
            <w:tcW w:w="3865" w:type="dxa"/>
          </w:tcPr>
          <w:p w14:paraId="64C48889" w14:textId="55871065" w:rsidR="00FA38CC" w:rsidRPr="00FA38CC" w:rsidRDefault="00FA38CC" w:rsidP="00222442">
            <w:r>
              <w:t>T. Thai, B. Pokhrel, M. Hogan</w:t>
            </w:r>
          </w:p>
        </w:tc>
      </w:tr>
      <w:tr w:rsidR="00FA38CC" w14:paraId="514FB0C6" w14:textId="77777777" w:rsidTr="00FA38CC">
        <w:trPr>
          <w:trHeight w:val="224"/>
        </w:trPr>
        <w:tc>
          <w:tcPr>
            <w:tcW w:w="1345" w:type="dxa"/>
          </w:tcPr>
          <w:p w14:paraId="1E1E40C5" w14:textId="398CD213" w:rsidR="00FA38CC" w:rsidRPr="00FA38CC" w:rsidRDefault="00FA38CC" w:rsidP="00222442">
            <w:r>
              <w:t>2/12/2016</w:t>
            </w:r>
          </w:p>
        </w:tc>
        <w:tc>
          <w:tcPr>
            <w:tcW w:w="4140" w:type="dxa"/>
          </w:tcPr>
          <w:p w14:paraId="09A79239" w14:textId="6A640581" w:rsidR="00FA38CC" w:rsidRPr="00FA38CC" w:rsidRDefault="00FA38CC" w:rsidP="00222442">
            <w:r>
              <w:t>Design Document</w:t>
            </w:r>
          </w:p>
        </w:tc>
        <w:tc>
          <w:tcPr>
            <w:tcW w:w="3865" w:type="dxa"/>
          </w:tcPr>
          <w:p w14:paraId="7CA14136" w14:textId="42104309" w:rsidR="00FA38CC" w:rsidRPr="00FA38CC" w:rsidRDefault="00FA38CC" w:rsidP="00222442">
            <w:r>
              <w:t>T. Thai, B. Pokhrel, M. Hogan</w:t>
            </w:r>
          </w:p>
        </w:tc>
      </w:tr>
    </w:tbl>
    <w:p w14:paraId="7FD2AC58" w14:textId="77777777" w:rsidR="00FA38CC" w:rsidRPr="00FA38CC" w:rsidRDefault="00FA38CC" w:rsidP="00222442">
      <w:pPr>
        <w:rPr>
          <w:b/>
        </w:rPr>
      </w:pPr>
    </w:p>
    <w:p w14:paraId="4A70D91A" w14:textId="77777777" w:rsidR="00FA38CC" w:rsidRDefault="00FA38CC">
      <w:pPr>
        <w:rPr>
          <w:b/>
          <w:sz w:val="36"/>
        </w:rPr>
      </w:pPr>
      <w:r>
        <w:rPr>
          <w:b/>
          <w:sz w:val="36"/>
        </w:rPr>
        <w:br w:type="page"/>
      </w:r>
    </w:p>
    <w:p w14:paraId="0AFB66D6" w14:textId="03C0ABC6" w:rsidR="009030E7" w:rsidRDefault="00C16F78" w:rsidP="009030E7">
      <w:pPr>
        <w:rPr>
          <w:b/>
          <w:sz w:val="36"/>
        </w:rPr>
      </w:pPr>
      <w:r>
        <w:rPr>
          <w:b/>
          <w:sz w:val="36"/>
        </w:rPr>
        <w:t>Section 2 –</w:t>
      </w:r>
      <w:r w:rsidR="009030E7" w:rsidRPr="007C6CE6">
        <w:rPr>
          <w:b/>
          <w:sz w:val="36"/>
        </w:rPr>
        <w:t xml:space="preserve"> Components</w:t>
      </w:r>
    </w:p>
    <w:p w14:paraId="0F8D94B6" w14:textId="77777777" w:rsidR="00C16F78" w:rsidRPr="00C16F78" w:rsidRDefault="00C16F78" w:rsidP="009030E7">
      <w:pPr>
        <w:rPr>
          <w:b/>
          <w:sz w:val="36"/>
        </w:rPr>
      </w:pPr>
    </w:p>
    <w:p w14:paraId="69A4DCA8" w14:textId="434DE034" w:rsidR="009030E7" w:rsidRDefault="00C16F78" w:rsidP="009030E7">
      <w:pPr>
        <w:rPr>
          <w:b/>
          <w:sz w:val="28"/>
        </w:rPr>
      </w:pPr>
      <w:r>
        <w:rPr>
          <w:b/>
          <w:sz w:val="28"/>
        </w:rPr>
        <w:t>2</w:t>
      </w:r>
      <w:r w:rsidR="009030E7" w:rsidRPr="007C6CE6">
        <w:rPr>
          <w:b/>
          <w:sz w:val="28"/>
        </w:rPr>
        <w:t xml:space="preserve">.1 </w:t>
      </w:r>
      <w:r>
        <w:rPr>
          <w:b/>
          <w:sz w:val="28"/>
        </w:rPr>
        <w:t>Algorithm</w:t>
      </w:r>
    </w:p>
    <w:p w14:paraId="7B02CDDF" w14:textId="77777777" w:rsidR="00DD2922" w:rsidRPr="007C6CE6" w:rsidRDefault="00DD2922" w:rsidP="009030E7">
      <w:pPr>
        <w:rPr>
          <w:b/>
          <w:sz w:val="28"/>
        </w:rPr>
      </w:pPr>
    </w:p>
    <w:p w14:paraId="0BC675F6" w14:textId="678E6925" w:rsidR="00DD2922" w:rsidRDefault="00C16F78" w:rsidP="00D428AC">
      <w:pPr>
        <w:ind w:firstLine="720"/>
      </w:pPr>
      <w:r w:rsidRPr="005D5F3C">
        <w:t xml:space="preserve">Pointwise </w:t>
      </w:r>
      <w:r w:rsidR="0027392C" w:rsidRPr="005D5F3C">
        <w:t>Mutual</w:t>
      </w:r>
      <w:r w:rsidRPr="005D5F3C">
        <w:t xml:space="preserve"> Information (PMI)</w:t>
      </w:r>
      <w:r w:rsidR="00DD2922" w:rsidRPr="005D5F3C">
        <w:t xml:space="preserve"> uses</w:t>
      </w:r>
      <w:r w:rsidRPr="005D5F3C">
        <w:t xml:space="preserve"> the co-occurrence of the source language (English) and the </w:t>
      </w:r>
      <w:r w:rsidR="00D8777C">
        <w:t xml:space="preserve">possible target translation </w:t>
      </w:r>
      <w:r w:rsidRPr="005D5F3C">
        <w:t xml:space="preserve">to </w:t>
      </w:r>
      <w:r w:rsidR="0027392C" w:rsidRPr="005D5F3C">
        <w:t>measure the</w:t>
      </w:r>
      <w:r w:rsidR="00DD2922" w:rsidRPr="005D5F3C">
        <w:t xml:space="preserve"> frequency of both terms appearing together in a corpus. </w:t>
      </w:r>
      <w:r w:rsidR="00D8777C">
        <w:t xml:space="preserve"> We use this concept to determine the English term and its corresponding translation. </w:t>
      </w:r>
      <w:r w:rsidR="00D34A30">
        <w:t>The overview of the algorithm is shown in the UML Activity Diagram</w:t>
      </w:r>
      <w:r w:rsidR="00D8777C">
        <w:t xml:space="preserve"> of Figure 1.0</w:t>
      </w:r>
      <w:r w:rsidR="00D34A30">
        <w:t>.</w:t>
      </w:r>
    </w:p>
    <w:p w14:paraId="00A80182" w14:textId="3A128F88" w:rsidR="00D34A30" w:rsidRDefault="00D34A30" w:rsidP="00D34A30">
      <w:pPr>
        <w:ind w:firstLine="720"/>
        <w:jc w:val="center"/>
      </w:pPr>
      <w:r>
        <w:rPr>
          <w:noProof/>
        </w:rPr>
        <w:drawing>
          <wp:inline distT="0" distB="0" distL="0" distR="0" wp14:anchorId="751935CF" wp14:editId="0413E6B9">
            <wp:extent cx="2350035" cy="4160030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705" cy="41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6CC0" w14:textId="2F0E2BEA" w:rsidR="00D34A30" w:rsidRDefault="00D34A30" w:rsidP="00D34A30">
      <w:pPr>
        <w:ind w:firstLine="720"/>
        <w:jc w:val="center"/>
        <w:rPr>
          <w:b/>
          <w:i/>
        </w:rPr>
      </w:pPr>
      <w:r w:rsidRPr="00D34A30">
        <w:rPr>
          <w:b/>
          <w:i/>
        </w:rPr>
        <w:t>Figure 1.0 UML Activity Diagram</w:t>
      </w:r>
    </w:p>
    <w:p w14:paraId="10BE1F7C" w14:textId="6CD5463B" w:rsidR="00D34A30" w:rsidRDefault="00D34A30" w:rsidP="00D34A30">
      <w:pPr>
        <w:ind w:firstLine="720"/>
      </w:pPr>
      <w:r>
        <w:t>The algorithm best running time is O(n), if all the sentences in the files have the length of 1</w:t>
      </w:r>
      <w:r w:rsidR="00D8777C">
        <w:t>, directly translate the word</w:t>
      </w:r>
      <w:r>
        <w:t>. Its worst running time is O(n</w:t>
      </w:r>
      <w:r>
        <w:rPr>
          <w:vertAlign w:val="superscript"/>
        </w:rPr>
        <w:t>3</w:t>
      </w:r>
      <w:r>
        <w:t>)</w:t>
      </w:r>
      <w:r w:rsidR="00D8777C">
        <w:t>, if there is no direct translation and PMI algorithm needs to be run</w:t>
      </w:r>
      <w:r>
        <w:t xml:space="preserve">.  </w:t>
      </w:r>
    </w:p>
    <w:p w14:paraId="29BCF915" w14:textId="77777777" w:rsidR="00D34A30" w:rsidRPr="005D5F3C" w:rsidRDefault="00D34A30" w:rsidP="00D34A30">
      <w:pPr>
        <w:ind w:firstLine="720"/>
      </w:pPr>
    </w:p>
    <w:p w14:paraId="1049C984" w14:textId="165CF473" w:rsidR="00680950" w:rsidRDefault="00D34A30" w:rsidP="00D34A30">
      <w:pPr>
        <w:ind w:firstLine="720"/>
      </w:pPr>
      <w:r w:rsidRPr="005D5F3C">
        <w:t xml:space="preserve">From previous evaluation, PMI alone yields an average accuracy of 3.68% </w:t>
      </w:r>
      <w:r>
        <w:t>across 31</w:t>
      </w:r>
      <w:r w:rsidRPr="005D5F3C">
        <w:t xml:space="preserve"> different languages. Our goal for this term was to find a way to improve the accuracy of PMI algorithm.</w:t>
      </w:r>
      <w:r>
        <w:t xml:space="preserve"> </w:t>
      </w:r>
      <w:r w:rsidR="00DF2E20" w:rsidRPr="005D5F3C">
        <w:t xml:space="preserve">The new algorithm we implement is cPMI, or simply PMI with </w:t>
      </w:r>
      <w:r w:rsidR="00D8777C">
        <w:t>the concept</w:t>
      </w:r>
      <w:r w:rsidR="005D5F3C" w:rsidRPr="005D5F3C">
        <w:t xml:space="preserve"> </w:t>
      </w:r>
      <w:r w:rsidR="00D8777C">
        <w:t xml:space="preserve">of </w:t>
      </w:r>
      <w:r w:rsidR="00DF2E20" w:rsidRPr="005D5F3C">
        <w:t>corpus-level significant co-occurrence.</w:t>
      </w:r>
      <w:r w:rsidR="00680950" w:rsidRPr="005D5F3C">
        <w:t xml:space="preserve"> </w:t>
      </w:r>
      <w:r w:rsidR="005D5F3C" w:rsidRPr="005D5F3C">
        <w:t>According the research of Om</w:t>
      </w:r>
      <w:r w:rsidR="00680950" w:rsidRPr="005D5F3C">
        <w:t xml:space="preserve"> Damani, corpus-level significant co-occurrence determines whether the ratio of observed bigram occurrences to their expected occurrences across the corpus is a pure chance phenomenon. cPMI incorporates </w:t>
      </w:r>
      <m:oMath>
        <m:r>
          <w:rPr>
            <w:rFonts w:ascii="Cambria Math" w:hAnsi="Cambria Math"/>
          </w:rPr>
          <m:t>lnδ</m:t>
        </m:r>
      </m:oMath>
      <w:r w:rsidR="00680950" w:rsidRPr="005D5F3C">
        <w:rPr>
          <w:rFonts w:eastAsiaTheme="minorEastAsia"/>
        </w:rPr>
        <w:t xml:space="preserve">, where </w:t>
      </w:r>
      <m:oMath>
        <m:r>
          <w:rPr>
            <w:rFonts w:ascii="Cambria Math" w:hAnsi="Cambria Math"/>
          </w:rPr>
          <m:t>δ</m:t>
        </m:r>
      </m:oMath>
      <w:r w:rsidR="00680950" w:rsidRPr="005D5F3C">
        <w:rPr>
          <w:rFonts w:eastAsiaTheme="minorEastAsia"/>
        </w:rPr>
        <w:t xml:space="preserve"> is a chosen parameter varying between 0 and 1 as shown in Table 1. </w:t>
      </w:r>
      <w:r w:rsidR="005D5F3C" w:rsidRPr="005D5F3C">
        <w:rPr>
          <w:color w:val="000000"/>
        </w:rPr>
        <w:t>By taking</w:t>
      </w:r>
      <w:r w:rsidR="00D8777C">
        <w:rPr>
          <w:color w:val="000000"/>
        </w:rPr>
        <w:t xml:space="preserve"> into account</w:t>
      </w:r>
      <w:r w:rsidR="005D5F3C" w:rsidRPr="005D5F3C">
        <w:rPr>
          <w:color w:val="000000"/>
        </w:rPr>
        <w:t xml:space="preserve"> the probability of </w:t>
      </w:r>
      <w:r w:rsidR="00D8777C">
        <w:rPr>
          <w:color w:val="000000"/>
        </w:rPr>
        <w:t xml:space="preserve">word pair frequency </w:t>
      </w:r>
      <m:oMath>
        <m:r>
          <w:rPr>
            <w:rFonts w:ascii="Cambria Math" w:hAnsi="Cambria Math"/>
            <w:color w:val="000000"/>
          </w:rPr>
          <m:t>f(x,y)</m:t>
        </m:r>
        <m:r>
          <w:rPr>
            <w:rFonts w:ascii="Cambria Math" w:hAnsi="Cambria Math"/>
            <w:color w:val="000000"/>
          </w:rPr>
          <m:t xml:space="preserve"> </m:t>
        </m:r>
      </m:oMath>
      <w:r w:rsidR="005D5F3C" w:rsidRPr="005D5F3C">
        <w:rPr>
          <w:color w:val="000000"/>
        </w:rPr>
        <w:t>and</w:t>
      </w:r>
      <w:r w:rsidR="00D8777C">
        <w:rPr>
          <w:color w:val="000000"/>
        </w:rPr>
        <w:t xml:space="preserve"> unigram frequencies of </w:t>
      </w:r>
      <m:oMath>
        <m:r>
          <w:rPr>
            <w:rFonts w:ascii="Cambria Math" w:hAnsi="Cambria Math"/>
            <w:color w:val="000000"/>
          </w:rPr>
          <m:t xml:space="preserve">f(x) and f(y) </m:t>
        </m:r>
      </m:oMath>
      <w:r w:rsidR="00D8777C">
        <w:rPr>
          <w:color w:val="000000"/>
        </w:rPr>
        <w:t xml:space="preserve">respectively, </w:t>
      </w:r>
      <w:r w:rsidR="005D5F3C" w:rsidRPr="005D5F3C">
        <w:rPr>
          <w:color w:val="000000"/>
        </w:rPr>
        <w:t xml:space="preserve">cPMI addresses </w:t>
      </w:r>
      <w:r w:rsidR="00D8777C">
        <w:rPr>
          <w:color w:val="000000"/>
        </w:rPr>
        <w:t xml:space="preserve">the </w:t>
      </w:r>
      <w:r w:rsidR="005D5F3C" w:rsidRPr="005D5F3C">
        <w:rPr>
          <w:color w:val="000000"/>
        </w:rPr>
        <w:t>weakness of PMI</w:t>
      </w:r>
      <w:r w:rsidR="00D8777C">
        <w:rPr>
          <w:color w:val="000000"/>
        </w:rPr>
        <w:t xml:space="preserve"> of</w:t>
      </w:r>
      <w:r w:rsidR="005D5F3C" w:rsidRPr="005D5F3C">
        <w:rPr>
          <w:color w:val="000000"/>
        </w:rPr>
        <w:t xml:space="preserve"> working only with probabilities and completely ignoring the absolute amount of evidence (Damani, 2013). </w:t>
      </w:r>
      <w:r w:rsidR="005D5F3C">
        <w:t>Therefore, we expect cPMI to yield a higher average for co-occurrences of the English term and its corresponding translation</w:t>
      </w:r>
      <w:r w:rsidR="00D8777C">
        <w:t>(s)</w:t>
      </w:r>
      <w:r w:rsidR="005D5F3C">
        <w:t xml:space="preserve">. </w:t>
      </w:r>
    </w:p>
    <w:p w14:paraId="30E98483" w14:textId="77777777" w:rsidR="005D5F3C" w:rsidRPr="005D5F3C" w:rsidRDefault="005D5F3C" w:rsidP="005D5F3C"/>
    <w:tbl>
      <w:tblPr>
        <w:tblStyle w:val="TableGrid"/>
        <w:tblW w:w="0" w:type="auto"/>
        <w:tblInd w:w="1624" w:type="dxa"/>
        <w:tblLook w:val="04A0" w:firstRow="1" w:lastRow="0" w:firstColumn="1" w:lastColumn="0" w:noHBand="0" w:noVBand="1"/>
      </w:tblPr>
      <w:tblGrid>
        <w:gridCol w:w="3235"/>
        <w:gridCol w:w="3530"/>
      </w:tblGrid>
      <w:tr w:rsidR="00680950" w14:paraId="02A78172" w14:textId="77777777" w:rsidTr="005D5F3C">
        <w:trPr>
          <w:trHeight w:val="305"/>
        </w:trPr>
        <w:tc>
          <w:tcPr>
            <w:tcW w:w="3235" w:type="dxa"/>
            <w:shd w:val="clear" w:color="auto" w:fill="D0CECE" w:themeFill="background2" w:themeFillShade="E6"/>
          </w:tcPr>
          <w:p w14:paraId="202BC211" w14:textId="610F5990" w:rsidR="00DF2E20" w:rsidRPr="00680950" w:rsidRDefault="00680950" w:rsidP="00680950">
            <w:pPr>
              <w:jc w:val="center"/>
              <w:rPr>
                <w:b/>
              </w:rPr>
            </w:pPr>
            <w:r w:rsidRPr="00680950">
              <w:rPr>
                <w:b/>
              </w:rPr>
              <w:t>PMI</w:t>
            </w:r>
          </w:p>
        </w:tc>
        <w:tc>
          <w:tcPr>
            <w:tcW w:w="3530" w:type="dxa"/>
            <w:shd w:val="clear" w:color="auto" w:fill="D0CECE" w:themeFill="background2" w:themeFillShade="E6"/>
          </w:tcPr>
          <w:p w14:paraId="49C0C08B" w14:textId="24EBE0FA" w:rsidR="00DF2E20" w:rsidRPr="00680950" w:rsidRDefault="00680950" w:rsidP="00680950">
            <w:pPr>
              <w:jc w:val="center"/>
              <w:rPr>
                <w:b/>
              </w:rPr>
            </w:pPr>
            <w:r w:rsidRPr="00680950">
              <w:rPr>
                <w:b/>
              </w:rPr>
              <w:t>cPMI</w:t>
            </w:r>
          </w:p>
        </w:tc>
      </w:tr>
      <w:tr w:rsidR="00680950" w14:paraId="738B8E0F" w14:textId="77777777" w:rsidTr="005D5F3C">
        <w:trPr>
          <w:trHeight w:val="359"/>
        </w:trPr>
        <w:tc>
          <w:tcPr>
            <w:tcW w:w="3235" w:type="dxa"/>
          </w:tcPr>
          <w:p w14:paraId="6F1DA9EF" w14:textId="3BB2CABB" w:rsidR="00DF2E20" w:rsidRDefault="00680950" w:rsidP="00680950">
            <w:pPr>
              <w:jc w:val="center"/>
            </w:pPr>
            <w:r>
              <w:t>PMI: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f(x,y)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*f(y)/W</m:t>
                      </m:r>
                    </m:den>
                  </m:f>
                </m:e>
              </m:func>
            </m:oMath>
          </w:p>
        </w:tc>
        <w:tc>
          <w:tcPr>
            <w:tcW w:w="3530" w:type="dxa"/>
          </w:tcPr>
          <w:p w14:paraId="600D2684" w14:textId="4FB569BA" w:rsidR="00DF2E20" w:rsidRDefault="00680950" w:rsidP="00680950">
            <w:pPr>
              <w:jc w:val="center"/>
            </w:pPr>
            <w:r>
              <w:t>cPMI: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lnδ/(-2)</m:t>
                          </m:r>
                        </m:e>
                      </m:rad>
                    </m:den>
                  </m:f>
                </m:e>
              </m:func>
            </m:oMath>
          </w:p>
        </w:tc>
      </w:tr>
    </w:tbl>
    <w:p w14:paraId="027E2870" w14:textId="77777777" w:rsidR="00DF2E20" w:rsidRDefault="00DF2E20" w:rsidP="00680950">
      <w:pPr>
        <w:ind w:firstLine="720"/>
        <w:jc w:val="center"/>
      </w:pPr>
    </w:p>
    <w:p w14:paraId="784C0F31" w14:textId="77777777" w:rsidR="005D5F3C" w:rsidRPr="00680950" w:rsidRDefault="005D5F3C" w:rsidP="005D5F3C">
      <w:pPr>
        <w:jc w:val="center"/>
        <w:rPr>
          <w:b/>
          <w:i/>
        </w:rPr>
      </w:pPr>
      <w:r>
        <w:rPr>
          <w:rFonts w:eastAsiaTheme="minorEastAsia"/>
          <w:b/>
          <w:i/>
        </w:rPr>
        <w:t>Table 1: Algebric definitions of PMI and cPMI</w:t>
      </w:r>
    </w:p>
    <w:p w14:paraId="52A31711" w14:textId="77777777" w:rsidR="00D428AC" w:rsidRDefault="00D428AC" w:rsidP="00D428AC"/>
    <w:p w14:paraId="36DEB0C1" w14:textId="0F0486B1" w:rsidR="005466C4" w:rsidRPr="005466C4" w:rsidRDefault="005466C4" w:rsidP="005466C4">
      <w:pPr>
        <w:rPr>
          <w:b/>
        </w:rPr>
      </w:pPr>
      <w:r>
        <w:tab/>
        <w:t>In additio</w:t>
      </w:r>
      <w:r w:rsidR="00D8777C">
        <w:t>n to incorporating cPMI, we take</w:t>
      </w:r>
      <w:r>
        <w:t xml:space="preserve"> into consideration of co-</w:t>
      </w:r>
      <w:r w:rsidR="00D8777C">
        <w:t>occurrences</w:t>
      </w:r>
      <w:r>
        <w:t xml:space="preserve"> among translated terms themselves. For example, the Vietnamese translation of “environment” is “</w:t>
      </w:r>
      <w:r w:rsidRPr="005466C4">
        <w:t>môi trường</w:t>
      </w:r>
      <w:r>
        <w:t>,” but cPMI will only yield either “môi” or “</w:t>
      </w:r>
      <w:r w:rsidRPr="005466C4">
        <w:t>trường</w:t>
      </w:r>
      <w:r>
        <w:t xml:space="preserve">” or both separately. Therefore, we decided to combine </w:t>
      </w:r>
      <w:r w:rsidR="000A6F29">
        <w:t xml:space="preserve">the two targeted terms together into a single translation to accommodate the multiple terms definition of a single English word. </w:t>
      </w:r>
    </w:p>
    <w:p w14:paraId="6123BA2B" w14:textId="50065213" w:rsidR="00DD2922" w:rsidRDefault="00D34A30" w:rsidP="005466C4">
      <w:pPr>
        <w:ind w:firstLine="720"/>
      </w:pPr>
      <w:r>
        <w:t>By looking at Figure 2</w:t>
      </w:r>
      <w:r w:rsidR="005D5F3C">
        <w:t>.0, we can see that</w:t>
      </w:r>
      <w:r w:rsidR="00D8777C">
        <w:t xml:space="preserve"> average accuracy of the new</w:t>
      </w:r>
      <w:r w:rsidR="005D5F3C">
        <w:t xml:space="preserve"> </w:t>
      </w:r>
      <w:r w:rsidR="00D8777C">
        <w:t xml:space="preserve">concept of cPMI and targeted terms co-occurrence is 3.75%, </w:t>
      </w:r>
      <w:r w:rsidR="005D5F3C">
        <w:t xml:space="preserve">and </w:t>
      </w:r>
      <w:r w:rsidR="00D8777C">
        <w:t xml:space="preserve">the old </w:t>
      </w:r>
      <w:r w:rsidR="005D5F3C">
        <w:t>PMI’s average accuracy is 3.68%. The difference between the average is 0.07%, which is an improvement. However</w:t>
      </w:r>
      <w:r w:rsidR="005466C4">
        <w:t>, the number may</w:t>
      </w:r>
      <w:r w:rsidR="005D5F3C">
        <w:t xml:space="preserve"> not </w:t>
      </w:r>
      <w:r w:rsidR="00D8777C">
        <w:t xml:space="preserve">be </w:t>
      </w:r>
      <w:r w:rsidR="005D5F3C">
        <w:t>significant enough</w:t>
      </w:r>
      <w:r w:rsidR="005466C4">
        <w:t xml:space="preserve">. </w:t>
      </w:r>
    </w:p>
    <w:p w14:paraId="0F246C45" w14:textId="77777777" w:rsidR="005D5F3C" w:rsidRDefault="005D5F3C" w:rsidP="009030E7"/>
    <w:p w14:paraId="35A0E4D0" w14:textId="74EBE747" w:rsidR="00DD2922" w:rsidRPr="00DD2922" w:rsidRDefault="00DD2922" w:rsidP="009030E7">
      <w:pPr>
        <w:rPr>
          <w:b/>
          <w:i/>
          <w:sz w:val="22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929"/>
        <w:gridCol w:w="1970"/>
        <w:gridCol w:w="2141"/>
        <w:gridCol w:w="900"/>
        <w:gridCol w:w="1710"/>
      </w:tblGrid>
      <w:tr w:rsidR="00DD2922" w14:paraId="2624CBDB" w14:textId="77777777" w:rsidTr="00DD2922">
        <w:trPr>
          <w:trHeight w:val="315"/>
        </w:trPr>
        <w:tc>
          <w:tcPr>
            <w:tcW w:w="1252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57D30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92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6B49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PMI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0A8FB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cPMI + co-occurences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FA0BD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Direct Translation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660BB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Eval[1]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9B940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Eval[2]</w:t>
            </w:r>
          </w:p>
        </w:tc>
      </w:tr>
      <w:tr w:rsidR="00DD2922" w14:paraId="53E5C66E" w14:textId="77777777" w:rsidTr="00DD2922">
        <w:trPr>
          <w:trHeight w:val="207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50E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ach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648B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FC24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D3A6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1409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6004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4.54%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21A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4.68%</w:t>
            </w:r>
          </w:p>
        </w:tc>
      </w:tr>
      <w:tr w:rsidR="00DD2922" w14:paraId="6F4A6AC0" w14:textId="77777777" w:rsidTr="00DD2922">
        <w:trPr>
          <w:trHeight w:val="144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A3DB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F0BA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DA0B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A562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1487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8FF2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6.79%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21A5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6.59%</w:t>
            </w:r>
          </w:p>
        </w:tc>
      </w:tr>
      <w:tr w:rsidR="00DD2922" w14:paraId="09579526" w14:textId="77777777" w:rsidTr="00DD2922">
        <w:trPr>
          <w:trHeight w:val="54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E4974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anp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4AAC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552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3F15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D5C7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1D36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3.85%</w:t>
            </w:r>
          </w:p>
        </w:tc>
      </w:tr>
      <w:tr w:rsidR="00DD2922" w14:paraId="4BFBE179" w14:textId="77777777" w:rsidTr="00DD2922">
        <w:trPr>
          <w:trHeight w:val="54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82EA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arn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EFA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1865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B0FB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481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7D3F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3.95%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E8A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3.74%</w:t>
            </w:r>
          </w:p>
        </w:tc>
      </w:tr>
      <w:tr w:rsidR="00DD2922" w14:paraId="48341F86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5CF8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6401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4622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6E4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453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5191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6.84%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FC20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6.40%</w:t>
            </w:r>
          </w:p>
        </w:tc>
      </w:tr>
      <w:tr w:rsidR="00DD2922" w14:paraId="7D197A47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A375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brx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AC2E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3E2C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F8B0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1163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4DE1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5.93%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7DBD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5.42%</w:t>
            </w:r>
          </w:p>
        </w:tc>
      </w:tr>
      <w:tr w:rsidR="00DD2922" w14:paraId="05E908D4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F85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cak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7257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4877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CCBA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1450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D71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0BEE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2.21%</w:t>
            </w:r>
          </w:p>
        </w:tc>
      </w:tr>
      <w:tr w:rsidR="00DD2922" w14:paraId="39770D9A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45D1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kok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5394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B8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574F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1196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EBF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5.27%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00ED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3.93%</w:t>
            </w:r>
          </w:p>
        </w:tc>
      </w:tr>
      <w:tr w:rsidR="00DD2922" w14:paraId="73EECBC5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19434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lij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F5EC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350C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FD35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1149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A942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6.79%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2922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6.35%</w:t>
            </w:r>
          </w:p>
        </w:tc>
      </w:tr>
      <w:tr w:rsidR="00DD2922" w14:paraId="30653CA5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C357C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CA5B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7A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9FBF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4678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4B1C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4.11%</w:t>
            </w:r>
          </w:p>
        </w:tc>
      </w:tr>
      <w:tr w:rsidR="00DD2922" w14:paraId="2C4896C8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44A8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meh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AF20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4EFF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660E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10C3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3.52%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47C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3.52%</w:t>
            </w:r>
          </w:p>
        </w:tc>
      </w:tr>
      <w:tr w:rsidR="00DD2922" w14:paraId="2CA29CFD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D548A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122D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D9A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39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8F10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38D4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2.48%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0DB8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3.23%</w:t>
            </w:r>
          </w:p>
        </w:tc>
      </w:tr>
      <w:tr w:rsidR="00DD2922" w14:paraId="224A0BD3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D72A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hi_IN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5056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C2C6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1822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1358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1AB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4.79%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639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4.64%</w:t>
            </w:r>
          </w:p>
        </w:tc>
      </w:tr>
      <w:tr w:rsidR="00DD2922" w14:paraId="5000E5D5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4615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hto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14B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5F52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450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677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4895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2.81%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C05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2.95%</w:t>
            </w:r>
          </w:p>
        </w:tc>
      </w:tr>
      <w:tr w:rsidR="00DD2922" w14:paraId="664C9DC6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DEB8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mni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0868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5107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5FDD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4C6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5.50%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77B2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3.70%</w:t>
            </w:r>
          </w:p>
        </w:tc>
      </w:tr>
      <w:tr w:rsidR="00DD2922" w14:paraId="5EF0EA5E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D9E05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3E2F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6B33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E3A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87C3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4.33%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2688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2.91%</w:t>
            </w:r>
          </w:p>
        </w:tc>
      </w:tr>
      <w:tr w:rsidR="00DD2922" w14:paraId="61E75FD8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C047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548A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0808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FF9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1756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5.02%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1564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4.05%</w:t>
            </w:r>
          </w:p>
        </w:tc>
      </w:tr>
      <w:tr w:rsidR="00DD2922" w14:paraId="79D718E4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C5F4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mxp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C50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4AD6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C18F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167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5799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3.59%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67DD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3.59%</w:t>
            </w:r>
          </w:p>
        </w:tc>
      </w:tr>
      <w:tr w:rsidR="00DD2922" w14:paraId="695960F8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2D6F7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nd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DB08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ADD8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4DE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90E3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6.43%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39E3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5.91%</w:t>
            </w:r>
          </w:p>
        </w:tc>
      </w:tr>
      <w:tr w:rsidR="00DD2922" w14:paraId="448B1E1C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A04C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neb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520D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A22A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FA01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D097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1.06%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FF65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1.59%</w:t>
            </w:r>
          </w:p>
        </w:tc>
      </w:tr>
      <w:tr w:rsidR="00DD2922" w14:paraId="1DCE044D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EE739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tl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9416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E37F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6307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744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DF30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4.03%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0934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3.76%</w:t>
            </w:r>
          </w:p>
        </w:tc>
      </w:tr>
      <w:tr w:rsidR="00DD2922" w14:paraId="61C41CDC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7AFCE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trs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01D4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AD9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FA66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286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EF09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1B04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2.10%</w:t>
            </w:r>
          </w:p>
        </w:tc>
      </w:tr>
      <w:tr w:rsidR="00DD2922" w14:paraId="2BDFFE97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3FCF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B54E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6352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56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162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1208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AED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2.73%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369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4.64%</w:t>
            </w:r>
          </w:p>
        </w:tc>
      </w:tr>
      <w:tr w:rsidR="00DD2922" w14:paraId="577BF286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6BD3F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wo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044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3BA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9A5C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1094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8B0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2.74%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B0C1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2.93%</w:t>
            </w:r>
          </w:p>
        </w:tc>
      </w:tr>
      <w:tr w:rsidR="00DD2922" w14:paraId="27BA7B3A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3D78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my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0D9A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B5DB8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74B9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1270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A67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4.33%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1AE5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2.99%</w:t>
            </w:r>
          </w:p>
        </w:tc>
      </w:tr>
      <w:tr w:rsidR="00DD2922" w14:paraId="27F6F269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63351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mni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B7CB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BA37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D34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C4C7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5.50%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DADF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4.70%</w:t>
            </w:r>
          </w:p>
        </w:tc>
      </w:tr>
      <w:tr w:rsidR="00DD2922" w14:paraId="25E92CD9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6349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nch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3C9B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FA99C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A9E03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112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CB8D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C3C11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0.89%</w:t>
            </w:r>
          </w:p>
        </w:tc>
      </w:tr>
      <w:tr w:rsidR="00DD2922" w14:paraId="5A93383E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A3E0C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ncj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3B8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8B7B0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BB394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50A09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0.00%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EC9D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2.76%</w:t>
            </w:r>
          </w:p>
        </w:tc>
      </w:tr>
      <w:tr w:rsidR="00DD2922" w14:paraId="2B6BC583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18042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neb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246B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05D3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49BF6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000C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1.06%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BFA3D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1.59%</w:t>
            </w:r>
          </w:p>
        </w:tc>
      </w:tr>
      <w:tr w:rsidR="00DD2922" w14:paraId="2265AC2C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F3C7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or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F42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6F37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58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3570A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1235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EEE1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5.02%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1429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4.70%</w:t>
            </w:r>
          </w:p>
        </w:tc>
      </w:tr>
      <w:tr w:rsidR="00DD2922" w14:paraId="64BBA759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E8BB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hus</w:t>
            </w: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F121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6EDFB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6AEE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204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727DF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0.98%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14FB5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1.96%</w:t>
            </w:r>
          </w:p>
        </w:tc>
      </w:tr>
      <w:tr w:rsidR="00DD2922" w14:paraId="254EF542" w14:textId="77777777" w:rsidTr="00DD2922">
        <w:trPr>
          <w:trHeight w:val="50"/>
        </w:trPr>
        <w:tc>
          <w:tcPr>
            <w:tcW w:w="12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DDF2" w14:textId="77777777" w:rsidR="00DD2922" w:rsidRDefault="00DD2922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2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53E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86C60" w14:textId="77777777" w:rsidR="00DD2922" w:rsidRDefault="00DD292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27AF7" w14:textId="77777777" w:rsidR="00DD2922" w:rsidRDefault="00DD2922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Average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41247" w14:textId="77777777" w:rsidR="00DD2922" w:rsidRDefault="00DD2922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3.68%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DD848" w14:textId="77777777" w:rsidR="00DD2922" w:rsidRDefault="00DD2922">
            <w:pPr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3.75%</w:t>
            </w:r>
          </w:p>
        </w:tc>
      </w:tr>
    </w:tbl>
    <w:p w14:paraId="507513BC" w14:textId="3096B88D" w:rsidR="00DD2922" w:rsidRDefault="00D34A30" w:rsidP="009030E7">
      <w:pPr>
        <w:rPr>
          <w:b/>
          <w:i/>
          <w:sz w:val="22"/>
        </w:rPr>
      </w:pPr>
      <w:r>
        <w:rPr>
          <w:b/>
          <w:i/>
          <w:sz w:val="22"/>
        </w:rPr>
        <w:t>Figure 2</w:t>
      </w:r>
      <w:r w:rsidR="000A6F29" w:rsidRPr="00DD2922">
        <w:rPr>
          <w:b/>
          <w:i/>
          <w:sz w:val="22"/>
        </w:rPr>
        <w:t>.0</w:t>
      </w:r>
      <w:r w:rsidR="000A6F29">
        <w:rPr>
          <w:b/>
          <w:i/>
          <w:sz w:val="22"/>
        </w:rPr>
        <w:t xml:space="preserve"> Probability of PMI and cPMI with co-occurences on the targeted terms</w:t>
      </w:r>
    </w:p>
    <w:p w14:paraId="4A93B90A" w14:textId="77777777" w:rsidR="00604E50" w:rsidRDefault="00604E50" w:rsidP="009030E7">
      <w:pPr>
        <w:rPr>
          <w:b/>
          <w:sz w:val="28"/>
        </w:rPr>
      </w:pPr>
    </w:p>
    <w:p w14:paraId="1D9F1238" w14:textId="7A8AB453" w:rsidR="00C16F78" w:rsidRPr="007C6CE6" w:rsidRDefault="00C16F78" w:rsidP="009030E7">
      <w:pPr>
        <w:rPr>
          <w:b/>
          <w:sz w:val="28"/>
        </w:rPr>
      </w:pPr>
      <w:r>
        <w:rPr>
          <w:b/>
          <w:sz w:val="28"/>
        </w:rPr>
        <w:t>2.2 Database</w:t>
      </w:r>
    </w:p>
    <w:p w14:paraId="6A866288" w14:textId="2F764815" w:rsidR="00540693" w:rsidRDefault="00540693" w:rsidP="00540693">
      <w:pPr>
        <w:rPr>
          <w:rFonts w:eastAsia="Times New Roman"/>
          <w:color w:val="000000"/>
        </w:rPr>
      </w:pPr>
      <w:r w:rsidRPr="007C6CE6">
        <w:rPr>
          <w:color w:val="000000"/>
        </w:rPr>
        <w:t>We are using PHP t</w:t>
      </w:r>
      <w:r w:rsidR="000F6D3A">
        <w:rPr>
          <w:color w:val="000000"/>
        </w:rPr>
        <w:t>o manipulate our S</w:t>
      </w:r>
      <w:r w:rsidR="00D34A30">
        <w:rPr>
          <w:color w:val="000000"/>
        </w:rPr>
        <w:t>QL database. Looking at Figure 3</w:t>
      </w:r>
      <w:r w:rsidR="000F6D3A">
        <w:rPr>
          <w:color w:val="000000"/>
        </w:rPr>
        <w:t>.0, the</w:t>
      </w:r>
      <w:r w:rsidRPr="007C6CE6">
        <w:rPr>
          <w:color w:val="000000"/>
        </w:rPr>
        <w:t xml:space="preserve"> </w:t>
      </w:r>
      <w:r w:rsidR="00D8777C">
        <w:rPr>
          <w:color w:val="000000"/>
        </w:rPr>
        <w:t>Terminology entity</w:t>
      </w:r>
      <w:r w:rsidR="000F6D3A">
        <w:rPr>
          <w:color w:val="000000"/>
        </w:rPr>
        <w:t xml:space="preserve"> </w:t>
      </w:r>
      <w:r w:rsidRPr="007C6CE6">
        <w:rPr>
          <w:color w:val="000000"/>
        </w:rPr>
        <w:t>stores a list of techn</w:t>
      </w:r>
      <w:r w:rsidR="00D8777C">
        <w:rPr>
          <w:color w:val="000000"/>
        </w:rPr>
        <w:t>ical terms in English, their IDs and languages that it can be translated to</w:t>
      </w:r>
      <w:r w:rsidRPr="007C6CE6">
        <w:rPr>
          <w:color w:val="000000"/>
        </w:rPr>
        <w:t>. It uses the output of our</w:t>
      </w:r>
      <w:r w:rsidR="00D8777C">
        <w:rPr>
          <w:color w:val="000000"/>
        </w:rPr>
        <w:t xml:space="preserve"> PMI</w:t>
      </w:r>
      <w:r w:rsidRPr="007C6CE6">
        <w:rPr>
          <w:color w:val="000000"/>
        </w:rPr>
        <w:t xml:space="preserve"> algorithm to populate the table.</w:t>
      </w:r>
      <w:r w:rsidR="000A6F29">
        <w:t xml:space="preserve"> In addition,</w:t>
      </w:r>
      <w:r w:rsidR="000A6F29">
        <w:rPr>
          <w:rFonts w:eastAsia="Times New Roman"/>
          <w:color w:val="000000"/>
        </w:rPr>
        <w:t xml:space="preserve"> </w:t>
      </w:r>
      <w:r w:rsidR="000F6D3A">
        <w:rPr>
          <w:rFonts w:eastAsia="Times New Roman"/>
          <w:color w:val="000000"/>
        </w:rPr>
        <w:t xml:space="preserve">we have two entities </w:t>
      </w:r>
      <w:r w:rsidR="00D8777C">
        <w:rPr>
          <w:rFonts w:eastAsia="Times New Roman"/>
          <w:color w:val="000000"/>
        </w:rPr>
        <w:t>Users</w:t>
      </w:r>
      <w:r w:rsidR="000F6D3A">
        <w:rPr>
          <w:rFonts w:eastAsia="Times New Roman"/>
          <w:color w:val="000000"/>
        </w:rPr>
        <w:t xml:space="preserve"> and </w:t>
      </w:r>
      <w:r w:rsidR="00D8777C">
        <w:rPr>
          <w:rFonts w:eastAsia="Times New Roman"/>
          <w:color w:val="000000"/>
        </w:rPr>
        <w:t>Password</w:t>
      </w:r>
      <w:r w:rsidR="000F6D3A">
        <w:rPr>
          <w:rFonts w:eastAsia="Times New Roman"/>
          <w:color w:val="000000"/>
        </w:rPr>
        <w:t xml:space="preserve"> that store registration information and hash password of </w:t>
      </w:r>
      <w:r w:rsidR="00D8777C">
        <w:rPr>
          <w:rFonts w:eastAsia="Times New Roman"/>
          <w:color w:val="000000"/>
        </w:rPr>
        <w:t xml:space="preserve">the </w:t>
      </w:r>
      <w:r w:rsidR="000F6D3A">
        <w:rPr>
          <w:rFonts w:eastAsia="Times New Roman"/>
          <w:color w:val="000000"/>
        </w:rPr>
        <w:t xml:space="preserve">users. </w:t>
      </w:r>
    </w:p>
    <w:p w14:paraId="202E80FD" w14:textId="309EA9B7" w:rsidR="00604E50" w:rsidRDefault="000F6D3A" w:rsidP="000F6D3A">
      <w:pPr>
        <w:jc w:val="center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1E1AF24" wp14:editId="6F0FB945">
            <wp:extent cx="4061446" cy="1731108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16-12-02 at 1.35.26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91" cy="1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380" w14:textId="16722EFD" w:rsidR="000F6D3A" w:rsidRPr="000F6D3A" w:rsidRDefault="00D34A30" w:rsidP="000F6D3A">
      <w:pPr>
        <w:jc w:val="center"/>
        <w:rPr>
          <w:rFonts w:eastAsia="Times New Roman"/>
          <w:b/>
          <w:i/>
          <w:color w:val="000000"/>
        </w:rPr>
      </w:pPr>
      <w:r>
        <w:rPr>
          <w:rFonts w:eastAsia="Times New Roman"/>
          <w:b/>
          <w:i/>
          <w:color w:val="000000"/>
        </w:rPr>
        <w:t>Figure 3</w:t>
      </w:r>
      <w:r w:rsidR="000F6D3A" w:rsidRPr="000F6D3A">
        <w:rPr>
          <w:rFonts w:eastAsia="Times New Roman"/>
          <w:b/>
          <w:i/>
          <w:color w:val="000000"/>
        </w:rPr>
        <w:t>.0 Database Schema</w:t>
      </w:r>
    </w:p>
    <w:p w14:paraId="331720E9" w14:textId="77777777" w:rsidR="00604E50" w:rsidRPr="000A6F29" w:rsidRDefault="00604E50" w:rsidP="00540693"/>
    <w:p w14:paraId="5DBDA42D" w14:textId="77777777" w:rsidR="00222442" w:rsidRPr="007C6CE6" w:rsidRDefault="00222442" w:rsidP="00222442"/>
    <w:p w14:paraId="6B06443B" w14:textId="60394E8C" w:rsidR="00ED5137" w:rsidRPr="007C6CE6" w:rsidRDefault="00D34A30" w:rsidP="00ED5137">
      <w:pPr>
        <w:rPr>
          <w:b/>
          <w:sz w:val="28"/>
        </w:rPr>
      </w:pPr>
      <w:r>
        <w:rPr>
          <w:b/>
          <w:sz w:val="28"/>
        </w:rPr>
        <w:t>2.3 JavaS</w:t>
      </w:r>
      <w:r w:rsidR="000A6F29">
        <w:rPr>
          <w:b/>
          <w:sz w:val="28"/>
        </w:rPr>
        <w:t>cript</w:t>
      </w:r>
      <w:r w:rsidR="00ED5137" w:rsidRPr="007C6CE6">
        <w:rPr>
          <w:b/>
          <w:sz w:val="28"/>
        </w:rPr>
        <w:t xml:space="preserve"> Website</w:t>
      </w:r>
    </w:p>
    <w:p w14:paraId="07C9185D" w14:textId="77777777" w:rsidR="00526D3D" w:rsidRPr="007C6CE6" w:rsidRDefault="00526D3D" w:rsidP="00ED5137">
      <w:pPr>
        <w:rPr>
          <w:b/>
        </w:rPr>
      </w:pPr>
    </w:p>
    <w:p w14:paraId="272B0D55" w14:textId="77388C29" w:rsidR="00526D3D" w:rsidRDefault="00A27559" w:rsidP="00526D3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Our website is running on JavaScript. T</w:t>
      </w:r>
      <w:r w:rsidR="00526D3D" w:rsidRPr="007C6CE6">
        <w:rPr>
          <w:rFonts w:eastAsia="Times New Roman"/>
          <w:color w:val="000000"/>
        </w:rPr>
        <w:t xml:space="preserve">he user </w:t>
      </w:r>
      <w:r w:rsidR="000A6F29">
        <w:rPr>
          <w:rFonts w:eastAsia="Times New Roman"/>
          <w:color w:val="000000"/>
        </w:rPr>
        <w:t xml:space="preserve">can select a language to be translated to. Once the user starts typing the word, </w:t>
      </w:r>
      <w:r w:rsidR="00526D3D" w:rsidRPr="007C6CE6">
        <w:rPr>
          <w:rFonts w:eastAsia="Times New Roman"/>
          <w:color w:val="000000"/>
        </w:rPr>
        <w:t xml:space="preserve">the website will display a list of the </w:t>
      </w:r>
      <w:r w:rsidR="000A6F29">
        <w:rPr>
          <w:rFonts w:eastAsia="Times New Roman"/>
          <w:color w:val="000000"/>
        </w:rPr>
        <w:t xml:space="preserve">corresponding </w:t>
      </w:r>
      <w:r w:rsidR="00526D3D" w:rsidRPr="007C6CE6">
        <w:rPr>
          <w:rFonts w:eastAsia="Times New Roman"/>
          <w:color w:val="000000"/>
        </w:rPr>
        <w:t>te</w:t>
      </w:r>
      <w:r w:rsidR="000A6F29">
        <w:rPr>
          <w:rFonts w:eastAsia="Times New Roman"/>
          <w:color w:val="000000"/>
        </w:rPr>
        <w:t>chnical terms in English and their translations in a</w:t>
      </w:r>
      <w:r w:rsidR="00526D3D" w:rsidRPr="007C6CE6">
        <w:rPr>
          <w:rFonts w:eastAsia="Times New Roman"/>
          <w:color w:val="000000"/>
        </w:rPr>
        <w:t xml:space="preserve"> given language.</w:t>
      </w:r>
      <w:r w:rsidR="00604E50">
        <w:rPr>
          <w:rFonts w:eastAsia="Times New Roman"/>
          <w:color w:val="000000"/>
        </w:rPr>
        <w:t xml:space="preserve"> </w:t>
      </w:r>
      <w:r w:rsidR="00D8777C">
        <w:rPr>
          <w:rFonts w:eastAsia="Times New Roman"/>
          <w:color w:val="000000"/>
        </w:rPr>
        <w:t xml:space="preserve">If a </w:t>
      </w:r>
      <w:r w:rsidR="00D8777C" w:rsidRPr="007C6CE6">
        <w:rPr>
          <w:rFonts w:eastAsia="Times New Roman"/>
          <w:color w:val="000000"/>
        </w:rPr>
        <w:t>translation</w:t>
      </w:r>
      <w:r w:rsidR="00D8777C">
        <w:rPr>
          <w:rFonts w:eastAsia="Times New Roman"/>
          <w:color w:val="000000"/>
        </w:rPr>
        <w:t xml:space="preserve"> does not</w:t>
      </w:r>
      <w:r w:rsidR="00D8777C" w:rsidRPr="007C6CE6">
        <w:rPr>
          <w:rFonts w:eastAsia="Times New Roman"/>
          <w:color w:val="000000"/>
        </w:rPr>
        <w:t xml:space="preserve"> exis</w:t>
      </w:r>
      <w:r w:rsidR="00D8777C">
        <w:rPr>
          <w:rFonts w:eastAsia="Times New Roman"/>
          <w:color w:val="000000"/>
        </w:rPr>
        <w:t>t, the space will be left empty, so</w:t>
      </w:r>
      <w:r w:rsidR="00D8777C" w:rsidRPr="007C6CE6">
        <w:rPr>
          <w:rFonts w:eastAsia="Times New Roman"/>
          <w:color w:val="000000"/>
        </w:rPr>
        <w:t xml:space="preserve"> </w:t>
      </w:r>
      <w:r w:rsidR="00D8777C">
        <w:rPr>
          <w:rFonts w:eastAsia="Times New Roman"/>
          <w:color w:val="000000"/>
        </w:rPr>
        <w:t>any user</w:t>
      </w:r>
      <w:r w:rsidR="00D8777C" w:rsidRPr="007C6CE6">
        <w:rPr>
          <w:rFonts w:eastAsia="Times New Roman"/>
          <w:color w:val="000000"/>
        </w:rPr>
        <w:t xml:space="preserve"> with </w:t>
      </w:r>
      <w:r w:rsidR="00D8777C">
        <w:rPr>
          <w:rFonts w:eastAsia="Times New Roman"/>
          <w:color w:val="000000"/>
        </w:rPr>
        <w:t xml:space="preserve">an account </w:t>
      </w:r>
      <w:r w:rsidR="00D8777C" w:rsidRPr="007C6CE6">
        <w:rPr>
          <w:rFonts w:eastAsia="Times New Roman"/>
          <w:color w:val="000000"/>
        </w:rPr>
        <w:t>can login and</w:t>
      </w:r>
      <w:r w:rsidR="00D8777C">
        <w:rPr>
          <w:rFonts w:eastAsia="Times New Roman"/>
          <w:color w:val="000000"/>
        </w:rPr>
        <w:t xml:space="preserve"> update the database by editing or </w:t>
      </w:r>
      <w:r w:rsidR="00D8777C" w:rsidRPr="007C6CE6">
        <w:rPr>
          <w:rFonts w:eastAsia="Times New Roman"/>
          <w:color w:val="000000"/>
        </w:rPr>
        <w:t xml:space="preserve">adding </w:t>
      </w:r>
      <w:r w:rsidR="00D8777C">
        <w:rPr>
          <w:rFonts w:eastAsia="Times New Roman"/>
          <w:color w:val="000000"/>
        </w:rPr>
        <w:t xml:space="preserve">to the </w:t>
      </w:r>
      <w:r w:rsidR="00D8777C" w:rsidRPr="007C6CE6">
        <w:rPr>
          <w:rFonts w:eastAsia="Times New Roman"/>
          <w:color w:val="000000"/>
        </w:rPr>
        <w:t>translations.</w:t>
      </w:r>
      <w:r w:rsidR="00D8777C">
        <w:rPr>
          <w:rFonts w:eastAsia="Times New Roman"/>
          <w:color w:val="000000"/>
        </w:rPr>
        <w:t xml:space="preserve"> A</w:t>
      </w:r>
      <w:r w:rsidR="00604E50">
        <w:rPr>
          <w:rFonts w:eastAsia="Times New Roman"/>
          <w:color w:val="000000"/>
        </w:rPr>
        <w:t xml:space="preserve"> de</w:t>
      </w:r>
      <w:r w:rsidR="00D34A30">
        <w:rPr>
          <w:rFonts w:eastAsia="Times New Roman"/>
          <w:color w:val="000000"/>
        </w:rPr>
        <w:t>mo can be seen in Figure 4.</w:t>
      </w:r>
      <w:r w:rsidR="00604E50">
        <w:rPr>
          <w:rFonts w:eastAsia="Times New Roman"/>
          <w:color w:val="000000"/>
        </w:rPr>
        <w:t xml:space="preserve">0. </w:t>
      </w:r>
    </w:p>
    <w:p w14:paraId="3F2FF60E" w14:textId="77777777" w:rsidR="00604E50" w:rsidRDefault="00604E50" w:rsidP="00526D3D">
      <w:pPr>
        <w:rPr>
          <w:rFonts w:eastAsia="Times New Roman"/>
          <w:color w:val="000000"/>
        </w:rPr>
      </w:pPr>
    </w:p>
    <w:p w14:paraId="6812C97F" w14:textId="1CED3543" w:rsidR="00604E50" w:rsidRPr="007C6CE6" w:rsidRDefault="008302BD" w:rsidP="000F6D3A">
      <w:pPr>
        <w:jc w:val="center"/>
        <w:rPr>
          <w:rFonts w:eastAsia="Times New Roman"/>
        </w:rPr>
      </w:pPr>
      <w:r>
        <w:rPr>
          <w:rFonts w:ascii="Calibri" w:eastAsia="Times New Roman" w:hAnsi="Calibri"/>
          <w:noProof/>
          <w:color w:val="000000"/>
          <w:sz w:val="22"/>
          <w:szCs w:val="22"/>
        </w:rPr>
        <w:drawing>
          <wp:inline distT="0" distB="0" distL="0" distR="0" wp14:anchorId="24E2C59D" wp14:editId="3088C734">
            <wp:extent cx="5413622" cy="2700777"/>
            <wp:effectExtent l="0" t="0" r="0" b="0"/>
            <wp:docPr id="21" name="Picture 21" descr="https://lh6.googleusercontent.com/VK5bpnqXsAnac6YWlKVoYtukR2CcfMTtrtA9C8LICvxsNWQ4kGGZ-mjTK8bX4WNY7uX5GdDoARd1srVI4KMlx9tnL7MK6yIRovbgVlxx-Wpd5V1IajFg06oQpC_rzvsTgSxkj--hiP9H3oNy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VK5bpnqXsAnac6YWlKVoYtukR2CcfMTtrtA9C8LICvxsNWQ4kGGZ-mjTK8bX4WNY7uX5GdDoARd1srVI4KMlx9tnL7MK6yIRovbgVlxx-Wpd5V1IajFg06oQpC_rzvsTgSxkj--hiP9H3oNyL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t="8408" r="1696" b="4978"/>
                    <a:stretch/>
                  </pic:blipFill>
                  <pic:spPr bwMode="auto">
                    <a:xfrm>
                      <a:off x="0" y="0"/>
                      <a:ext cx="5420622" cy="270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0E1FC" w14:textId="41B89CFA" w:rsidR="00604E50" w:rsidRDefault="00D34A30" w:rsidP="00604E50">
      <w:pPr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Figure 4</w:t>
      </w:r>
      <w:r w:rsidR="00604E50" w:rsidRPr="00604E50">
        <w:rPr>
          <w:b/>
          <w:i/>
          <w:sz w:val="22"/>
          <w:szCs w:val="22"/>
        </w:rPr>
        <w:t>.0 Terminology Creation Website</w:t>
      </w:r>
    </w:p>
    <w:p w14:paraId="20A240CF" w14:textId="77777777" w:rsidR="00604E50" w:rsidRPr="00604E50" w:rsidRDefault="00604E50" w:rsidP="00604E50">
      <w:pPr>
        <w:jc w:val="center"/>
        <w:rPr>
          <w:b/>
          <w:i/>
          <w:sz w:val="22"/>
          <w:szCs w:val="22"/>
        </w:rPr>
      </w:pPr>
    </w:p>
    <w:p w14:paraId="0A4EF162" w14:textId="77777777" w:rsidR="000F6D3A" w:rsidRDefault="000F6D3A" w:rsidP="00302DE8">
      <w:pPr>
        <w:rPr>
          <w:b/>
          <w:sz w:val="36"/>
        </w:rPr>
      </w:pPr>
    </w:p>
    <w:p w14:paraId="118EE7C3" w14:textId="77777777" w:rsidR="000F6D3A" w:rsidRDefault="000F6D3A" w:rsidP="00302DE8">
      <w:pPr>
        <w:rPr>
          <w:b/>
          <w:sz w:val="36"/>
        </w:rPr>
      </w:pPr>
    </w:p>
    <w:p w14:paraId="15CC431D" w14:textId="451702F7" w:rsidR="000A6F29" w:rsidRDefault="000A6F29" w:rsidP="00302DE8">
      <w:pPr>
        <w:rPr>
          <w:b/>
          <w:sz w:val="36"/>
        </w:rPr>
      </w:pPr>
      <w:r>
        <w:rPr>
          <w:b/>
          <w:sz w:val="36"/>
        </w:rPr>
        <w:t>Section 3 –</w:t>
      </w:r>
      <w:r w:rsidR="00302DE8" w:rsidRPr="007C6CE6">
        <w:rPr>
          <w:b/>
          <w:sz w:val="36"/>
        </w:rPr>
        <w:t xml:space="preserve"> Third Party Technologies</w:t>
      </w:r>
    </w:p>
    <w:p w14:paraId="1ED98C55" w14:textId="77777777" w:rsidR="000A6F29" w:rsidRPr="007C6CE6" w:rsidRDefault="000A6F29" w:rsidP="00302DE8">
      <w:pPr>
        <w:rPr>
          <w:b/>
          <w:sz w:val="36"/>
        </w:rPr>
      </w:pPr>
    </w:p>
    <w:p w14:paraId="191BC858" w14:textId="456F9E86" w:rsidR="00302DE8" w:rsidRPr="007C6CE6" w:rsidRDefault="00604E50" w:rsidP="00302DE8">
      <w:pPr>
        <w:rPr>
          <w:b/>
          <w:sz w:val="36"/>
        </w:rPr>
      </w:pPr>
      <w:r>
        <w:rPr>
          <w:rFonts w:eastAsia="Times New Roman"/>
          <w:color w:val="000000"/>
        </w:rPr>
        <w:t>We use</w:t>
      </w:r>
      <w:r w:rsidR="00440494" w:rsidRPr="007C6CE6">
        <w:rPr>
          <w:rFonts w:eastAsia="Times New Roman"/>
          <w:color w:val="000000"/>
        </w:rPr>
        <w:t xml:space="preserve"> </w:t>
      </w:r>
      <w:r w:rsidR="000A6F29">
        <w:rPr>
          <w:rFonts w:eastAsia="Times New Roman"/>
          <w:color w:val="000000"/>
        </w:rPr>
        <w:t>p</w:t>
      </w:r>
      <w:r w:rsidR="00440494" w:rsidRPr="007C6CE6">
        <w:rPr>
          <w:rFonts w:eastAsia="Times New Roman"/>
          <w:color w:val="000000"/>
        </w:rPr>
        <w:t>olib</w:t>
      </w:r>
      <w:r w:rsidR="000A6F29">
        <w:rPr>
          <w:rFonts w:eastAsia="Times New Roman"/>
          <w:color w:val="000000"/>
        </w:rPr>
        <w:t xml:space="preserve"> module in </w:t>
      </w:r>
      <w:r w:rsidR="00440494" w:rsidRPr="007C6CE6">
        <w:rPr>
          <w:rFonts w:eastAsia="Times New Roman"/>
          <w:color w:val="000000"/>
        </w:rPr>
        <w:t xml:space="preserve">our algorithm. </w:t>
      </w:r>
      <w:r w:rsidR="000A6F29">
        <w:rPr>
          <w:rFonts w:eastAsia="Times New Roman"/>
          <w:color w:val="000000"/>
        </w:rPr>
        <w:t>Polib is a Python library made for</w:t>
      </w:r>
      <w:r w:rsidR="00440494" w:rsidRPr="007C6CE6">
        <w:rPr>
          <w:rFonts w:eastAsia="Times New Roman"/>
          <w:color w:val="000000"/>
        </w:rPr>
        <w:t xml:space="preserve"> editing and creating gettext files (i.e. po files). </w:t>
      </w:r>
      <w:r w:rsidR="000A6F29">
        <w:rPr>
          <w:rFonts w:eastAsia="Times New Roman"/>
          <w:color w:val="000000"/>
        </w:rPr>
        <w:t>In addition</w:t>
      </w:r>
      <w:r w:rsidR="00440494" w:rsidRPr="007C6CE6">
        <w:rPr>
          <w:rFonts w:eastAsia="Times New Roman"/>
          <w:color w:val="000000"/>
        </w:rPr>
        <w:t xml:space="preserve">, we </w:t>
      </w:r>
      <w:r w:rsidR="006F755C">
        <w:rPr>
          <w:rFonts w:eastAsia="Times New Roman"/>
          <w:color w:val="000000"/>
        </w:rPr>
        <w:t>use</w:t>
      </w:r>
      <w:r w:rsidR="00440494" w:rsidRPr="007C6CE6">
        <w:rPr>
          <w:rFonts w:eastAsia="Times New Roman"/>
          <w:color w:val="000000"/>
        </w:rPr>
        <w:t xml:space="preserve"> an open source language library </w:t>
      </w:r>
      <w:r w:rsidR="000A6F29">
        <w:rPr>
          <w:rFonts w:eastAsia="Times New Roman"/>
          <w:color w:val="000000"/>
        </w:rPr>
        <w:t>provided by Mozilla Firefox, containing over 200 languages and their translations of technical terms.</w:t>
      </w:r>
    </w:p>
    <w:p w14:paraId="1AE9611D" w14:textId="77777777" w:rsidR="000A6F29" w:rsidRDefault="000A6F29" w:rsidP="005466C4"/>
    <w:p w14:paraId="45764309" w14:textId="2EA31DAC" w:rsidR="000A6F29" w:rsidRDefault="000A6F29" w:rsidP="005466C4">
      <w:pPr>
        <w:rPr>
          <w:b/>
          <w:sz w:val="36"/>
        </w:rPr>
      </w:pPr>
      <w:r w:rsidRPr="007943D3">
        <w:rPr>
          <w:b/>
          <w:sz w:val="36"/>
        </w:rPr>
        <w:t xml:space="preserve">Section 4 – </w:t>
      </w:r>
      <w:r w:rsidR="007943D3">
        <w:rPr>
          <w:b/>
          <w:sz w:val="36"/>
        </w:rPr>
        <w:t xml:space="preserve">Project </w:t>
      </w:r>
      <w:r w:rsidR="007943D3" w:rsidRPr="007943D3">
        <w:rPr>
          <w:b/>
          <w:sz w:val="36"/>
        </w:rPr>
        <w:t>Timeline</w:t>
      </w:r>
    </w:p>
    <w:p w14:paraId="4F773F41" w14:textId="3B159B56" w:rsidR="00503CE1" w:rsidRPr="005466C4" w:rsidRDefault="00503CE1" w:rsidP="00440494"/>
    <w:p w14:paraId="32CE7ED2" w14:textId="77C45139" w:rsidR="00503CE1" w:rsidRDefault="00503CE1" w:rsidP="007943D3">
      <w:pPr>
        <w:pStyle w:val="NormalWeb"/>
        <w:spacing w:before="0" w:beforeAutospacing="0" w:after="0" w:afterAutospacing="0"/>
        <w:rPr>
          <w:color w:val="000000"/>
        </w:rPr>
      </w:pPr>
      <w:r w:rsidRPr="007C6CE6">
        <w:rPr>
          <w:color w:val="000000"/>
        </w:rPr>
        <w:t xml:space="preserve">By the end of this semester, </w:t>
      </w:r>
      <w:r w:rsidR="007943D3">
        <w:rPr>
          <w:color w:val="000000"/>
        </w:rPr>
        <w:t>we will provide</w:t>
      </w:r>
      <w:r w:rsidRPr="007C6CE6">
        <w:rPr>
          <w:color w:val="000000"/>
        </w:rPr>
        <w:t xml:space="preserve"> a more accurate method of calculating probability. To do this, we can ignore common words that would result in a very high pr</w:t>
      </w:r>
      <w:r w:rsidR="007943D3">
        <w:rPr>
          <w:color w:val="000000"/>
        </w:rPr>
        <w:t xml:space="preserve">obability. Additionally, we </w:t>
      </w:r>
      <w:r w:rsidRPr="007C6CE6">
        <w:rPr>
          <w:color w:val="000000"/>
        </w:rPr>
        <w:t xml:space="preserve">consider groups of more than one word because, for many languages, one English term may translate into a term of multiple words. </w:t>
      </w:r>
      <w:r w:rsidR="007943D3">
        <w:rPr>
          <w:color w:val="000000"/>
        </w:rPr>
        <w:t xml:space="preserve">We also create our username and </w:t>
      </w:r>
      <w:r w:rsidRPr="007C6CE6">
        <w:rPr>
          <w:color w:val="000000"/>
        </w:rPr>
        <w:t>password database</w:t>
      </w:r>
      <w:r w:rsidR="007943D3">
        <w:rPr>
          <w:color w:val="000000"/>
        </w:rPr>
        <w:t xml:space="preserve"> for user registration</w:t>
      </w:r>
      <w:r w:rsidRPr="007C6CE6">
        <w:rPr>
          <w:color w:val="000000"/>
        </w:rPr>
        <w:t xml:space="preserve"> and a working front-end to our website.</w:t>
      </w:r>
    </w:p>
    <w:p w14:paraId="02F98564" w14:textId="77777777" w:rsidR="006F755C" w:rsidRPr="007C6CE6" w:rsidRDefault="006F755C" w:rsidP="007943D3">
      <w:pPr>
        <w:pStyle w:val="NormalWeb"/>
        <w:spacing w:before="0" w:beforeAutospacing="0" w:after="0" w:afterAutospacing="0"/>
      </w:pPr>
    </w:p>
    <w:p w14:paraId="46F4FFB8" w14:textId="77777777" w:rsidR="008E63B2" w:rsidRDefault="00503CE1" w:rsidP="00604E50">
      <w:pPr>
        <w:rPr>
          <w:rFonts w:eastAsia="Times New Roman"/>
          <w:color w:val="000000"/>
        </w:rPr>
      </w:pPr>
      <w:r w:rsidRPr="007C6CE6">
        <w:rPr>
          <w:rFonts w:eastAsia="Times New Roman"/>
          <w:color w:val="000000"/>
        </w:rPr>
        <w:t xml:space="preserve">By midterm of next semester, </w:t>
      </w:r>
      <w:r w:rsidR="007943D3">
        <w:t xml:space="preserve">we will look into Damani’s related works of cPMId. According to Damani, it has been found that corpus-level significant co-occurrence alone does not play a big role in improving PMI algorithm. We will need to enforce document-level significant co-occurrence, which determines whether a large fraction of a word-pair’s </w:t>
      </w:r>
      <w:r w:rsidR="008E63B2">
        <w:t>occurrences</w:t>
      </w:r>
      <w:r w:rsidR="007943D3">
        <w:t xml:space="preserve"> within a given document have smaller spans than that under a null model. Furthermore, </w:t>
      </w:r>
      <w:r w:rsidRPr="007C6CE6">
        <w:rPr>
          <w:rFonts w:eastAsia="Times New Roman"/>
          <w:color w:val="000000"/>
        </w:rPr>
        <w:t>we would like to evaluate the accuracy of our algorithm by comparing it against a dictionary</w:t>
      </w:r>
      <w:r w:rsidR="007943D3">
        <w:rPr>
          <w:rFonts w:eastAsia="Times New Roman"/>
          <w:color w:val="000000"/>
        </w:rPr>
        <w:t xml:space="preserve"> for at least 100 languages</w:t>
      </w:r>
      <w:r w:rsidRPr="007C6CE6">
        <w:rPr>
          <w:rFonts w:eastAsia="Times New Roman"/>
          <w:color w:val="000000"/>
        </w:rPr>
        <w:t xml:space="preserve"> and </w:t>
      </w:r>
      <w:r w:rsidR="007943D3">
        <w:rPr>
          <w:rFonts w:eastAsia="Times New Roman"/>
          <w:color w:val="000000"/>
        </w:rPr>
        <w:t>continuing to debug and test the application to ensure a working front-end and back-end.</w:t>
      </w:r>
      <w:r w:rsidRPr="007C6CE6">
        <w:rPr>
          <w:rFonts w:eastAsia="Times New Roman"/>
          <w:color w:val="000000"/>
        </w:rPr>
        <w:t xml:space="preserve"> </w:t>
      </w:r>
    </w:p>
    <w:p w14:paraId="4F6F4A67" w14:textId="77777777" w:rsidR="008E63B2" w:rsidRDefault="008E63B2" w:rsidP="00604E50">
      <w:pPr>
        <w:rPr>
          <w:rFonts w:eastAsia="Times New Roman"/>
          <w:color w:val="000000"/>
        </w:rPr>
      </w:pPr>
    </w:p>
    <w:p w14:paraId="77B91CD1" w14:textId="400308A4" w:rsidR="00C84E8A" w:rsidRPr="006F755C" w:rsidRDefault="00503CE1" w:rsidP="00604E50">
      <w:bookmarkStart w:id="13" w:name="_GoBack"/>
      <w:bookmarkEnd w:id="13"/>
      <w:r w:rsidRPr="007C6CE6">
        <w:rPr>
          <w:rFonts w:eastAsia="Times New Roman"/>
          <w:color w:val="000000"/>
        </w:rPr>
        <w:t xml:space="preserve">Lastly, by the end of next semester, we want to have a fully functional, bug-free application. </w:t>
      </w:r>
    </w:p>
    <w:p w14:paraId="325DEF4B" w14:textId="77777777" w:rsidR="000F6D3A" w:rsidRDefault="000F6D3A" w:rsidP="00604E50">
      <w:pPr>
        <w:rPr>
          <w:rFonts w:eastAsia="Times New Roman"/>
          <w:color w:val="000000"/>
        </w:rPr>
      </w:pPr>
    </w:p>
    <w:p w14:paraId="58B1E6B6" w14:textId="77777777" w:rsidR="000F6D3A" w:rsidRDefault="000F6D3A" w:rsidP="00604E50">
      <w:pPr>
        <w:rPr>
          <w:rFonts w:eastAsia="Times New Roman"/>
          <w:color w:val="000000"/>
        </w:rPr>
      </w:pPr>
    </w:p>
    <w:p w14:paraId="3BECC57C" w14:textId="743FE4E7" w:rsidR="000F6D3A" w:rsidRPr="005018B7" w:rsidRDefault="000F6D3A" w:rsidP="00604E50">
      <w:pPr>
        <w:rPr>
          <w:rFonts w:eastAsia="Times New Roman"/>
          <w:b/>
          <w:color w:val="000000"/>
        </w:rPr>
      </w:pPr>
      <w:r w:rsidRPr="005018B7">
        <w:rPr>
          <w:rFonts w:eastAsia="Times New Roman"/>
          <w:b/>
          <w:color w:val="000000"/>
        </w:rPr>
        <w:t>Source:</w:t>
      </w:r>
    </w:p>
    <w:p w14:paraId="0560F912" w14:textId="3DFEB97E" w:rsidR="000F6D3A" w:rsidRDefault="000F6D3A" w:rsidP="005018B7">
      <w:pPr>
        <w:widowControl w:val="0"/>
        <w:autoSpaceDE w:val="0"/>
        <w:autoSpaceDN w:val="0"/>
        <w:adjustRightInd w:val="0"/>
        <w:spacing w:after="240" w:line="440" w:lineRule="atLeast"/>
        <w:ind w:left="720" w:hanging="720"/>
        <w:rPr>
          <w:color w:val="000000"/>
        </w:rPr>
      </w:pPr>
      <w:r>
        <w:rPr>
          <w:rFonts w:eastAsia="Times New Roman"/>
          <w:color w:val="000000"/>
        </w:rPr>
        <w:t>O. Damani. (</w:t>
      </w:r>
      <w:r w:rsidRPr="005018B7">
        <w:rPr>
          <w:rFonts w:eastAsia="Times New Roman"/>
          <w:color w:val="000000"/>
        </w:rPr>
        <w:t>2013).</w:t>
      </w:r>
      <w:r w:rsidR="005018B7" w:rsidRPr="005018B7">
        <w:rPr>
          <w:i/>
          <w:color w:val="000000"/>
        </w:rPr>
        <w:t xml:space="preserve"> Improving Pointwise Mutual Information (PMI) by Incorporating Significant Co-occurrenc</w:t>
      </w:r>
      <w:r w:rsidR="005018B7">
        <w:rPr>
          <w:i/>
          <w:color w:val="000000"/>
        </w:rPr>
        <w:t xml:space="preserve">e. </w:t>
      </w:r>
      <w:r w:rsidR="005018B7">
        <w:rPr>
          <w:color w:val="000000"/>
        </w:rPr>
        <w:t xml:space="preserve">In S. Bulgaria. </w:t>
      </w:r>
      <w:r w:rsidR="005018B7">
        <w:rPr>
          <w:rFonts w:ascii="Times" w:hAnsi="Times" w:cs="Times"/>
          <w:i/>
          <w:iCs/>
          <w:color w:val="000000"/>
        </w:rPr>
        <w:t>Proceedings of the Seventeenth Conference on Computational Natural Language Learning</w:t>
      </w:r>
      <w:r w:rsidR="005018B7">
        <w:rPr>
          <w:rFonts w:ascii="Times" w:hAnsi="Times" w:cs="Times"/>
          <w:color w:val="000000"/>
        </w:rPr>
        <w:t xml:space="preserve"> (pp. 20-28).</w:t>
      </w:r>
      <w:r w:rsidR="005018B7">
        <w:rPr>
          <w:color w:val="000000"/>
        </w:rPr>
        <w:t xml:space="preserve"> Association for Computational Linguistics.</w:t>
      </w:r>
    </w:p>
    <w:p w14:paraId="701EE2E6" w14:textId="67D53F2E" w:rsidR="005018B7" w:rsidRPr="005018B7" w:rsidRDefault="005018B7" w:rsidP="005018B7">
      <w:pPr>
        <w:widowControl w:val="0"/>
        <w:autoSpaceDE w:val="0"/>
        <w:autoSpaceDN w:val="0"/>
        <w:adjustRightInd w:val="0"/>
        <w:spacing w:after="240" w:line="440" w:lineRule="atLeast"/>
        <w:ind w:left="720"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Polib Documentations: </w:t>
      </w:r>
      <w:r w:rsidRPr="005018B7">
        <w:rPr>
          <w:rFonts w:ascii="Times" w:hAnsi="Times" w:cs="Times"/>
          <w:color w:val="000000"/>
        </w:rPr>
        <w:t>https://pypi.python.org/pypi/polib</w:t>
      </w:r>
    </w:p>
    <w:p w14:paraId="2263DAF5" w14:textId="77777777" w:rsidR="005018B7" w:rsidRDefault="005018B7">
      <w:pPr>
        <w:rPr>
          <w:rFonts w:asciiTheme="minorHAnsi" w:hAnsiTheme="minorHAnsi" w:cstheme="minorBidi"/>
        </w:rPr>
      </w:pPr>
    </w:p>
    <w:sectPr w:rsidR="005018B7">
      <w:footerReference w:type="even" r:id="rId11"/>
      <w:footerReference w:type="default" r:id="rId12"/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7C6C6" w14:textId="77777777" w:rsidR="00B6615D" w:rsidRDefault="00B6615D" w:rsidP="001B391D">
      <w:r>
        <w:separator/>
      </w:r>
    </w:p>
  </w:endnote>
  <w:endnote w:type="continuationSeparator" w:id="0">
    <w:p w14:paraId="5987CA44" w14:textId="77777777" w:rsidR="00B6615D" w:rsidRDefault="00B6615D" w:rsidP="001B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C11DF" w14:textId="77777777" w:rsidR="001B391D" w:rsidRDefault="001B391D" w:rsidP="000F6D3A">
    <w:pPr>
      <w:pStyle w:val="Footer"/>
      <w:framePr w:wrap="none" w:vAnchor="text" w:hAnchor="margin" w:xAlign="center" w:y="1"/>
      <w:rPr>
        <w:ins w:id="14" w:author="Hogan, Mark (ELS-STL)" w:date="2016-10-06T22:27:00Z"/>
        <w:rStyle w:val="PageNumber"/>
      </w:rPr>
    </w:pPr>
    <w:ins w:id="15" w:author="Hogan, Mark (ELS-STL)" w:date="2016-10-06T22:2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7CC7FBB0" w14:textId="77777777" w:rsidR="001B391D" w:rsidRDefault="001B391D" w:rsidP="000F6D3A">
    <w:pPr>
      <w:pStyle w:val="Footer"/>
      <w:framePr w:wrap="none" w:vAnchor="text" w:hAnchor="margin" w:xAlign="center" w:y="1"/>
      <w:rPr>
        <w:ins w:id="16" w:author="Hogan, Mark (ELS-STL)" w:date="2016-10-06T22:26:00Z"/>
        <w:rStyle w:val="PageNumber"/>
      </w:rPr>
    </w:pPr>
    <w:ins w:id="17" w:author="Hogan, Mark (ELS-STL)" w:date="2016-10-06T22:26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  <w:r>
        <w:rPr>
          <w:rStyle w:val="PageNumber"/>
        </w:rPr>
        <w:fldChar w:fldCharType="end"/>
      </w:r>
    </w:ins>
  </w:p>
  <w:p w14:paraId="652B1493" w14:textId="77777777" w:rsidR="001B391D" w:rsidRDefault="001B39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69957" w14:textId="77777777" w:rsidR="001B391D" w:rsidRPr="001B391D" w:rsidRDefault="001B391D">
    <w:pPr>
      <w:pStyle w:val="Footer"/>
      <w:framePr w:wrap="none" w:vAnchor="text" w:hAnchor="page" w:x="6022" w:y="-604"/>
      <w:rPr>
        <w:ins w:id="18" w:author="Hogan, Mark (ELS-STL)" w:date="2016-10-06T22:27:00Z"/>
        <w:rStyle w:val="PageNumber"/>
        <w:rFonts w:ascii="Times New Roman" w:hAnsi="Times New Roman" w:cs="Times New Roman"/>
        <w:color w:val="000000" w:themeColor="text1"/>
      </w:rPr>
    </w:pPr>
    <w:r w:rsidRPr="001F3838">
      <w:rPr>
        <w:rStyle w:val="PageNumber"/>
        <w:rFonts w:ascii="Times New Roman" w:hAnsi="Times New Roman" w:cs="Times New Roman"/>
        <w:color w:val="000000" w:themeColor="text1"/>
      </w:rPr>
      <w:fldChar w:fldCharType="begin"/>
    </w:r>
    <w:r w:rsidRPr="001B391D">
      <w:rPr>
        <w:rStyle w:val="PageNumber"/>
        <w:rFonts w:ascii="Times New Roman" w:hAnsi="Times New Roman" w:cs="Times New Roman"/>
        <w:color w:val="000000" w:themeColor="text1"/>
        <w:rPrChange w:id="19" w:author="Hogan, Mark (ELS-STL)" w:date="2016-10-06T22:29:00Z">
          <w:rPr>
            <w:rStyle w:val="PageNumber"/>
            <w:color w:val="000000" w:themeColor="text1"/>
          </w:rPr>
        </w:rPrChange>
      </w:rPr>
      <w:instrText xml:space="preserve">PAGE  </w:instrText>
    </w:r>
    <w:r w:rsidRPr="001F3838">
      <w:rPr>
        <w:rStyle w:val="PageNumber"/>
        <w:rFonts w:ascii="Times New Roman" w:hAnsi="Times New Roman" w:cs="Times New Roman"/>
        <w:color w:val="000000" w:themeColor="text1"/>
      </w:rPr>
      <w:fldChar w:fldCharType="separate"/>
    </w:r>
    <w:r w:rsidR="00B6615D">
      <w:rPr>
        <w:rStyle w:val="PageNumber"/>
        <w:rFonts w:ascii="Times New Roman" w:hAnsi="Times New Roman" w:cs="Times New Roman"/>
        <w:noProof/>
        <w:color w:val="000000" w:themeColor="text1"/>
      </w:rPr>
      <w:t>1</w:t>
    </w:r>
    <w:ins w:id="20" w:author="Hogan, Mark (ELS-STL)" w:date="2016-10-06T22:27:00Z">
      <w:r w:rsidRPr="001F3838">
        <w:rPr>
          <w:rStyle w:val="PageNumber"/>
          <w:rFonts w:ascii="Times New Roman" w:hAnsi="Times New Roman" w:cs="Times New Roman"/>
          <w:color w:val="000000" w:themeColor="text1"/>
        </w:rPr>
        <w:fldChar w:fldCharType="end"/>
      </w:r>
    </w:ins>
  </w:p>
  <w:p w14:paraId="34387E95" w14:textId="77777777" w:rsidR="001B391D" w:rsidRDefault="001B39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F973B" w14:textId="77777777" w:rsidR="00B6615D" w:rsidRDefault="00B6615D" w:rsidP="001B391D">
      <w:r>
        <w:separator/>
      </w:r>
    </w:p>
  </w:footnote>
  <w:footnote w:type="continuationSeparator" w:id="0">
    <w:p w14:paraId="7FFEA858" w14:textId="77777777" w:rsidR="00B6615D" w:rsidRDefault="00B6615D" w:rsidP="001B3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BB0B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28574B"/>
    <w:multiLevelType w:val="hybridMultilevel"/>
    <w:tmpl w:val="0E98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C2AC1"/>
    <w:multiLevelType w:val="hybridMultilevel"/>
    <w:tmpl w:val="BD001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477AF"/>
    <w:multiLevelType w:val="hybridMultilevel"/>
    <w:tmpl w:val="A7AA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36080A"/>
    <w:multiLevelType w:val="hybridMultilevel"/>
    <w:tmpl w:val="2FA43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8A"/>
    <w:rsid w:val="000A6F29"/>
    <w:rsid w:val="000F6D3A"/>
    <w:rsid w:val="00155DD6"/>
    <w:rsid w:val="00185C64"/>
    <w:rsid w:val="001B391D"/>
    <w:rsid w:val="001C4E2A"/>
    <w:rsid w:val="001F1CE6"/>
    <w:rsid w:val="001F3838"/>
    <w:rsid w:val="00222442"/>
    <w:rsid w:val="0027392C"/>
    <w:rsid w:val="002C2088"/>
    <w:rsid w:val="002C22B9"/>
    <w:rsid w:val="002D2D20"/>
    <w:rsid w:val="002E64FD"/>
    <w:rsid w:val="002E78CA"/>
    <w:rsid w:val="00302DE8"/>
    <w:rsid w:val="0031143C"/>
    <w:rsid w:val="00375894"/>
    <w:rsid w:val="00440494"/>
    <w:rsid w:val="005018B7"/>
    <w:rsid w:val="00503CE1"/>
    <w:rsid w:val="00526D3D"/>
    <w:rsid w:val="00533578"/>
    <w:rsid w:val="00540693"/>
    <w:rsid w:val="005466C4"/>
    <w:rsid w:val="005B1B34"/>
    <w:rsid w:val="005D5F3C"/>
    <w:rsid w:val="00604E50"/>
    <w:rsid w:val="00642753"/>
    <w:rsid w:val="00680950"/>
    <w:rsid w:val="00692EBA"/>
    <w:rsid w:val="006F755C"/>
    <w:rsid w:val="007943D3"/>
    <w:rsid w:val="007B01E9"/>
    <w:rsid w:val="007C6CE6"/>
    <w:rsid w:val="008302BD"/>
    <w:rsid w:val="008E63B2"/>
    <w:rsid w:val="009030E7"/>
    <w:rsid w:val="009A74AA"/>
    <w:rsid w:val="00A27559"/>
    <w:rsid w:val="00B06963"/>
    <w:rsid w:val="00B6615D"/>
    <w:rsid w:val="00BF1BDE"/>
    <w:rsid w:val="00C16F78"/>
    <w:rsid w:val="00C84E8A"/>
    <w:rsid w:val="00CD4522"/>
    <w:rsid w:val="00D34A30"/>
    <w:rsid w:val="00D428AC"/>
    <w:rsid w:val="00D8777C"/>
    <w:rsid w:val="00DD2922"/>
    <w:rsid w:val="00DF2E20"/>
    <w:rsid w:val="00E214DC"/>
    <w:rsid w:val="00E97923"/>
    <w:rsid w:val="00ED5137"/>
    <w:rsid w:val="00FA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0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CE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uppressAutoHyphens/>
      <w:spacing w:before="240" w:after="120"/>
    </w:pPr>
    <w:rPr>
      <w:rFonts w:ascii="Liberation Sans" w:eastAsia="WenQuanYi Zen Hei Sharp" w:hAnsi="Liberation Sans" w:cs="Lohit Devanagari"/>
      <w:color w:val="00000A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40" w:line="288" w:lineRule="auto"/>
    </w:pPr>
    <w:rPr>
      <w:rFonts w:asciiTheme="minorHAnsi" w:hAnsiTheme="minorHAnsi" w:cstheme="minorBidi"/>
      <w:color w:val="00000A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uppressAutoHyphens/>
      <w:spacing w:before="120" w:after="120"/>
    </w:pPr>
    <w:rPr>
      <w:rFonts w:asciiTheme="minorHAnsi" w:hAnsiTheme="minorHAnsi" w:cs="Lohit Devanagari"/>
      <w:i/>
      <w:iCs/>
      <w:color w:val="00000A"/>
    </w:rPr>
  </w:style>
  <w:style w:type="paragraph" w:customStyle="1" w:styleId="Index">
    <w:name w:val="Index"/>
    <w:basedOn w:val="Normal"/>
    <w:pPr>
      <w:suppressLineNumbers/>
      <w:suppressAutoHyphens/>
    </w:pPr>
    <w:rPr>
      <w:rFonts w:asciiTheme="minorHAnsi" w:hAnsiTheme="minorHAnsi" w:cs="Lohit Devanagari"/>
      <w:color w:val="00000A"/>
    </w:rPr>
  </w:style>
  <w:style w:type="table" w:styleId="TableGrid">
    <w:name w:val="Table Grid"/>
    <w:basedOn w:val="TableNormal"/>
    <w:uiPriority w:val="39"/>
    <w:rsid w:val="00751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5B1B34"/>
    <w:pPr>
      <w:numPr>
        <w:numId w:val="1"/>
      </w:numPr>
      <w:suppressAutoHyphens/>
      <w:contextualSpacing/>
    </w:pPr>
    <w:rPr>
      <w:rFonts w:ascii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B391D"/>
    <w:pPr>
      <w:tabs>
        <w:tab w:val="center" w:pos="4680"/>
        <w:tab w:val="right" w:pos="9360"/>
      </w:tabs>
      <w:suppressAutoHyphens/>
    </w:pPr>
    <w:rPr>
      <w:rFonts w:asciiTheme="minorHAnsi" w:hAnsiTheme="minorHAnsi" w:cstheme="minorBidi"/>
      <w:color w:val="00000A"/>
    </w:rPr>
  </w:style>
  <w:style w:type="character" w:customStyle="1" w:styleId="HeaderChar">
    <w:name w:val="Header Char"/>
    <w:basedOn w:val="DefaultParagraphFont"/>
    <w:link w:val="Header"/>
    <w:uiPriority w:val="99"/>
    <w:rsid w:val="001B391D"/>
    <w:rPr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1B391D"/>
    <w:pPr>
      <w:tabs>
        <w:tab w:val="center" w:pos="4680"/>
        <w:tab w:val="right" w:pos="9360"/>
      </w:tabs>
      <w:suppressAutoHyphens/>
    </w:pPr>
    <w:rPr>
      <w:rFonts w:asciiTheme="minorHAnsi" w:hAnsiTheme="minorHAnsi" w:cstheme="minorBidi"/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1B391D"/>
    <w:rPr>
      <w:color w:val="00000A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1B391D"/>
  </w:style>
  <w:style w:type="paragraph" w:styleId="BalloonText">
    <w:name w:val="Balloon Text"/>
    <w:basedOn w:val="Normal"/>
    <w:link w:val="BalloonTextChar"/>
    <w:uiPriority w:val="99"/>
    <w:semiHidden/>
    <w:unhideWhenUsed/>
    <w:rsid w:val="001B391D"/>
    <w:pPr>
      <w:suppressAutoHyphens/>
    </w:pPr>
    <w:rPr>
      <w:color w:val="00000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91D"/>
    <w:rPr>
      <w:rFonts w:ascii="Times New Roman" w:hAnsi="Times New Roman" w:cs="Times New Roman"/>
      <w:color w:val="00000A"/>
      <w:sz w:val="18"/>
      <w:szCs w:val="18"/>
    </w:rPr>
  </w:style>
  <w:style w:type="paragraph" w:styleId="Revision">
    <w:name w:val="Revision"/>
    <w:hidden/>
    <w:uiPriority w:val="99"/>
    <w:semiHidden/>
    <w:rsid w:val="001F3838"/>
    <w:rPr>
      <w:color w:val="00000A"/>
    </w:rPr>
  </w:style>
  <w:style w:type="paragraph" w:styleId="NormalWeb">
    <w:name w:val="Normal (Web)"/>
    <w:basedOn w:val="Normal"/>
    <w:uiPriority w:val="99"/>
    <w:semiHidden/>
    <w:unhideWhenUsed/>
    <w:rsid w:val="0054069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68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1171</Words>
  <Characters>6679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Software Design</vt:lpstr>
      <vt:lpstr>Specification</vt:lpstr>
      <vt:lpstr>Terminology Creation</vt:lpstr>
      <vt:lpstr>Thao Thai, Bikram Pokhrel, and Mary Hogan</vt:lpstr>
      <vt:lpstr>Revision 1.1</vt:lpstr>
      <vt:lpstr>Table of Contents</vt:lpstr>
      <vt:lpstr>1. Project Description.…………………………………………………………………….………3</vt:lpstr>
      <vt:lpstr>2. Components…………………………………………………………………………………….4</vt:lpstr>
      <vt:lpstr>3. Third Party Technologies...……………………………………………………………………..7</vt:lpstr>
      <vt:lpstr>4. Timeline………………………………………………………………………………………...7</vt:lpstr>
    </vt:vector>
  </TitlesOfParts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tthai5</dc:creator>
  <cp:keywords/>
  <dc:description/>
  <cp:lastModifiedBy>Thao Thai</cp:lastModifiedBy>
  <cp:revision>6</cp:revision>
  <dcterms:created xsi:type="dcterms:W3CDTF">2016-12-01T06:44:00Z</dcterms:created>
  <dcterms:modified xsi:type="dcterms:W3CDTF">2016-12-02T16:45:00Z</dcterms:modified>
  <dc:language>en-US</dc:language>
</cp:coreProperties>
</file>